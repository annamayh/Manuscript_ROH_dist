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78A5B" w14:textId="77777777" w:rsidR="00285DF6" w:rsidRDefault="00285DF6" w:rsidP="00285DF6">
      <w:pPr>
        <w:rPr>
          <w:b/>
        </w:rPr>
      </w:pPr>
    </w:p>
    <w:p w14:paraId="0811F07A" w14:textId="77777777" w:rsidR="00285DF6" w:rsidRDefault="00285DF6" w:rsidP="00285DF6">
      <w:pPr>
        <w:rPr>
          <w:b/>
        </w:rPr>
      </w:pPr>
    </w:p>
    <w:p w14:paraId="2E3E5C28" w14:textId="26BF3630" w:rsidR="00285DF6" w:rsidRPr="00285DF6" w:rsidRDefault="00285DF6" w:rsidP="00C340FD">
      <w:pPr>
        <w:jc w:val="center"/>
        <w:rPr>
          <w:b/>
        </w:rPr>
      </w:pPr>
      <w:commentRangeStart w:id="0"/>
      <w:r>
        <w:rPr>
          <w:b/>
        </w:rPr>
        <w:t xml:space="preserve">Recombination, </w:t>
      </w:r>
      <w:commentRangeStart w:id="1"/>
      <w:commentRangeStart w:id="2"/>
      <w:r>
        <w:rPr>
          <w:b/>
        </w:rPr>
        <w:t>selection</w:t>
      </w:r>
      <w:commentRangeEnd w:id="1"/>
      <w:r w:rsidR="00A01AA2">
        <w:rPr>
          <w:rStyle w:val="CommentReference"/>
        </w:rPr>
        <w:commentReference w:id="1"/>
      </w:r>
      <w:commentRangeEnd w:id="2"/>
      <w:r w:rsidR="00433F99">
        <w:rPr>
          <w:rStyle w:val="CommentReference"/>
        </w:rPr>
        <w:commentReference w:id="2"/>
      </w:r>
      <w:r>
        <w:rPr>
          <w:b/>
        </w:rPr>
        <w:t xml:space="preserve"> and population history effects on</w:t>
      </w:r>
      <w:r w:rsidRPr="00285DF6">
        <w:rPr>
          <w:b/>
        </w:rPr>
        <w:t xml:space="preserve"> the distribution of runs of homozygosity </w:t>
      </w:r>
      <w:r>
        <w:rPr>
          <w:b/>
        </w:rPr>
        <w:t xml:space="preserve">(ROH) </w:t>
      </w:r>
      <w:r w:rsidRPr="00285DF6">
        <w:rPr>
          <w:b/>
        </w:rPr>
        <w:t>in red deer</w:t>
      </w:r>
      <w:r w:rsidRPr="00285DF6">
        <w:t xml:space="preserve"> </w:t>
      </w:r>
      <w:r w:rsidRPr="00285DF6">
        <w:rPr>
          <w:b/>
        </w:rPr>
        <w:t>(</w:t>
      </w:r>
      <w:proofErr w:type="spellStart"/>
      <w:r w:rsidRPr="00262F95">
        <w:rPr>
          <w:b/>
          <w:i/>
        </w:rPr>
        <w:t>Cervus</w:t>
      </w:r>
      <w:proofErr w:type="spellEnd"/>
      <w:r w:rsidRPr="00285DF6">
        <w:rPr>
          <w:b/>
        </w:rPr>
        <w:t xml:space="preserve"> </w:t>
      </w:r>
      <w:proofErr w:type="spellStart"/>
      <w:r w:rsidRPr="00262F95">
        <w:rPr>
          <w:b/>
          <w:i/>
        </w:rPr>
        <w:t>elaphus</w:t>
      </w:r>
      <w:proofErr w:type="spellEnd"/>
      <w:r w:rsidRPr="00285DF6">
        <w:rPr>
          <w:b/>
        </w:rPr>
        <w:t>)</w:t>
      </w:r>
      <w:commentRangeEnd w:id="0"/>
      <w:r w:rsidR="00C447A0">
        <w:rPr>
          <w:rStyle w:val="CommentReference"/>
        </w:rPr>
        <w:commentReference w:id="0"/>
      </w:r>
    </w:p>
    <w:p w14:paraId="2962244D" w14:textId="77777777" w:rsidR="00285DF6" w:rsidRPr="00285DF6" w:rsidRDefault="00285DF6" w:rsidP="00285DF6">
      <w:pPr>
        <w:rPr>
          <w:b/>
        </w:rPr>
      </w:pPr>
    </w:p>
    <w:p w14:paraId="550402A3" w14:textId="77777777" w:rsidR="00C447A0" w:rsidRDefault="00285DF6" w:rsidP="00285DF6">
      <w:pPr>
        <w:rPr>
          <w:ins w:id="3" w:author="PEMBERTON Josephine" w:date="2021-08-31T12:10:00Z"/>
        </w:rPr>
      </w:pPr>
      <w:commentRangeStart w:id="4"/>
      <w:r w:rsidRPr="00285DF6">
        <w:rPr>
          <w:b/>
        </w:rPr>
        <w:t>Hewett, A.M. , Pemberton, J.</w:t>
      </w:r>
      <w:ins w:id="5" w:author="PEMBERTON Josephine" w:date="2021-08-31T12:08:00Z">
        <w:r w:rsidR="00C447A0">
          <w:rPr>
            <w:b/>
          </w:rPr>
          <w:t>M.</w:t>
        </w:r>
      </w:ins>
      <w:r w:rsidRPr="00285DF6">
        <w:rPr>
          <w:b/>
        </w:rPr>
        <w:t xml:space="preserve"> , Johnston, S.</w:t>
      </w:r>
      <w:ins w:id="6" w:author="PEMBERTON Josephine" w:date="2021-08-31T12:08:00Z">
        <w:r w:rsidR="00C447A0">
          <w:rPr>
            <w:b/>
          </w:rPr>
          <w:t xml:space="preserve"> E.</w:t>
        </w:r>
      </w:ins>
      <w:r w:rsidRPr="00285DF6">
        <w:rPr>
          <w:b/>
        </w:rPr>
        <w:t xml:space="preserve"> , and </w:t>
      </w:r>
      <w:proofErr w:type="spellStart"/>
      <w:r w:rsidRPr="00285DF6">
        <w:rPr>
          <w:b/>
        </w:rPr>
        <w:t>Stoffel</w:t>
      </w:r>
      <w:proofErr w:type="spellEnd"/>
      <w:r w:rsidRPr="00285DF6">
        <w:rPr>
          <w:b/>
        </w:rPr>
        <w:t>, M</w:t>
      </w:r>
      <w:ins w:id="7" w:author="PEMBERTON Josephine" w:date="2021-08-31T12:08:00Z">
        <w:r w:rsidR="00C447A0">
          <w:rPr>
            <w:b/>
          </w:rPr>
          <w:t xml:space="preserve"> A.</w:t>
        </w:r>
      </w:ins>
      <w:r w:rsidRPr="00285DF6">
        <w:rPr>
          <w:b/>
        </w:rPr>
        <w:t>.   </w:t>
      </w:r>
      <w:commentRangeEnd w:id="4"/>
      <w:r w:rsidR="00A01AA2">
        <w:rPr>
          <w:rStyle w:val="CommentReference"/>
        </w:rPr>
        <w:commentReference w:id="4"/>
      </w:r>
      <w:r w:rsidR="00C340FD">
        <w:rPr>
          <w:b/>
        </w:rPr>
        <w:br/>
      </w:r>
      <w:r w:rsidR="00C340FD">
        <w:t xml:space="preserve">Institute of Evolutionary Biology, </w:t>
      </w:r>
      <w:ins w:id="8" w:author="PEMBERTON Josephine" w:date="2021-08-31T12:08:00Z">
        <w:r w:rsidR="00C447A0">
          <w:t xml:space="preserve">School of Biological Sciences, </w:t>
        </w:r>
      </w:ins>
      <w:r w:rsidR="00C340FD">
        <w:t>University of Edinburgh, EH9 3FL, United Kingdom</w:t>
      </w:r>
    </w:p>
    <w:p w14:paraId="074C2BAD" w14:textId="77777777" w:rsidR="00C447A0" w:rsidRDefault="00C447A0" w:rsidP="00285DF6">
      <w:pPr>
        <w:rPr>
          <w:ins w:id="9" w:author="PEMBERTON Josephine" w:date="2021-08-31T12:10:00Z"/>
        </w:rPr>
      </w:pPr>
    </w:p>
    <w:p w14:paraId="6939287D" w14:textId="77777777" w:rsidR="004E79B1" w:rsidRDefault="00C447A0" w:rsidP="00285DF6">
      <w:pPr>
        <w:rPr>
          <w:ins w:id="10" w:author="PEMBERTON Josephine" w:date="2021-08-31T15:44:00Z"/>
          <w:b/>
          <w:u w:val="single"/>
        </w:rPr>
      </w:pPr>
      <w:ins w:id="11" w:author="PEMBERTON Josephine" w:date="2021-08-31T12:10:00Z">
        <w:r w:rsidRPr="00C447A0">
          <w:rPr>
            <w:b/>
            <w:u w:val="single"/>
          </w:rPr>
          <w:t>Abstract</w:t>
        </w:r>
      </w:ins>
    </w:p>
    <w:p w14:paraId="1346870B" w14:textId="77777777" w:rsidR="004E79B1" w:rsidRDefault="004E79B1" w:rsidP="00285DF6">
      <w:pPr>
        <w:rPr>
          <w:ins w:id="12" w:author="PEMBERTON Josephine" w:date="2021-08-31T15:44:00Z"/>
          <w:b/>
          <w:u w:val="single"/>
        </w:rPr>
      </w:pPr>
    </w:p>
    <w:p w14:paraId="2E65706A" w14:textId="77777777" w:rsidR="004E79B1" w:rsidRDefault="004E79B1" w:rsidP="00285DF6">
      <w:pPr>
        <w:rPr>
          <w:ins w:id="13" w:author="PEMBERTON Josephine" w:date="2021-08-31T15:44:00Z"/>
          <w:b/>
          <w:u w:val="single"/>
        </w:rPr>
      </w:pPr>
    </w:p>
    <w:p w14:paraId="21EAC5AD" w14:textId="5DD31293" w:rsidR="004E79B1" w:rsidRPr="00F5019B" w:rsidDel="00433F99" w:rsidRDefault="00285DF6" w:rsidP="00433F99">
      <w:pPr>
        <w:rPr>
          <w:del w:id="14" w:author="PEMBERTON Josephine" w:date="2021-09-01T12:11:00Z"/>
          <w:b/>
          <w:u w:val="single"/>
        </w:rPr>
      </w:pPr>
      <w:del w:id="15" w:author="PEMBERTON Josephine" w:date="2021-09-01T12:11:00Z">
        <w:r w:rsidRPr="00F5019B" w:rsidDel="00433F99">
          <w:rPr>
            <w:b/>
            <w:u w:val="single"/>
          </w:rPr>
          <w:br w:type="page"/>
        </w:r>
      </w:del>
    </w:p>
    <w:p w14:paraId="01F3F5FC" w14:textId="5042E3FC" w:rsidR="002958ED" w:rsidRDefault="002958ED" w:rsidP="002958ED">
      <w:pPr>
        <w:pStyle w:val="Heading2"/>
        <w:rPr>
          <w:b/>
          <w:color w:val="auto"/>
        </w:rPr>
      </w:pPr>
      <w:r w:rsidRPr="002958ED">
        <w:rPr>
          <w:b/>
          <w:color w:val="auto"/>
        </w:rPr>
        <w:lastRenderedPageBreak/>
        <w:t>Introduction</w:t>
      </w:r>
    </w:p>
    <w:p w14:paraId="4FB62771" w14:textId="77777777" w:rsidR="002958ED" w:rsidRDefault="002958ED" w:rsidP="002958ED">
      <w:pPr>
        <w:pStyle w:val="Heading2"/>
        <w:rPr>
          <w:b/>
          <w:color w:val="auto"/>
        </w:rPr>
      </w:pPr>
    </w:p>
    <w:p w14:paraId="4EB03F32" w14:textId="33B515F5" w:rsidR="00A03908" w:rsidRDefault="00512BA5" w:rsidP="002958ED">
      <w:r>
        <w:t xml:space="preserve">The inheritance of two genomic segments that are identical by descent </w:t>
      </w:r>
      <w:r w:rsidR="00D91A2E">
        <w:t xml:space="preserve">resultant from </w:t>
      </w:r>
      <w:commentRangeStart w:id="16"/>
      <w:del w:id="17" w:author="PEMBERTON Josephine" w:date="2021-08-31T12:11:00Z">
        <w:r w:rsidDel="00C447A0">
          <w:delText>an inbreeding event</w:delText>
        </w:r>
      </w:del>
      <w:ins w:id="18" w:author="PEMBERTON Josephine" w:date="2021-08-31T12:11:00Z">
        <w:r w:rsidR="00C447A0">
          <w:t>mating</w:t>
        </w:r>
      </w:ins>
      <w:r>
        <w:t xml:space="preserve"> </w:t>
      </w:r>
      <w:r w:rsidR="00D91A2E">
        <w:t xml:space="preserve">of </w:t>
      </w:r>
      <w:r>
        <w:t xml:space="preserve">related parents </w:t>
      </w:r>
      <w:commentRangeEnd w:id="16"/>
      <w:r w:rsidR="00C447A0">
        <w:rPr>
          <w:rStyle w:val="CommentReference"/>
        </w:rPr>
        <w:commentReference w:id="16"/>
      </w:r>
      <w:r>
        <w:t xml:space="preserve">can generate runs of homozygosity (ROH) in their offspring. With increased availability of high density genomic </w:t>
      </w:r>
      <w:commentRangeStart w:id="19"/>
      <w:r>
        <w:t xml:space="preserve">data </w:t>
      </w:r>
      <w:ins w:id="20" w:author="PEMBERTON Josephine" w:date="2021-08-31T12:12:00Z">
        <w:r w:rsidR="00C447A0">
          <w:t>due</w:t>
        </w:r>
      </w:ins>
      <w:del w:id="21" w:author="PEMBERTON Josephine" w:date="2021-08-31T12:12:00Z">
        <w:r w:rsidDel="00C447A0">
          <w:delText>such a</w:delText>
        </w:r>
        <w:r w:rsidR="00F13480" w:rsidDel="00C447A0">
          <w:delText>s</w:delText>
        </w:r>
      </w:del>
      <w:r>
        <w:t xml:space="preserve"> </w:t>
      </w:r>
      <w:ins w:id="22" w:author="PEMBERTON Josephine" w:date="2021-08-31T12:13:00Z">
        <w:r w:rsidR="00C447A0">
          <w:t xml:space="preserve">to </w:t>
        </w:r>
      </w:ins>
      <w:r>
        <w:t xml:space="preserve">SNP-chips </w:t>
      </w:r>
      <w:commentRangeEnd w:id="19"/>
      <w:r w:rsidR="00C447A0">
        <w:rPr>
          <w:rStyle w:val="CommentReference"/>
        </w:rPr>
        <w:commentReference w:id="19"/>
      </w:r>
      <w:r>
        <w:t xml:space="preserve">and </w:t>
      </w:r>
      <w:del w:id="23" w:author="PEMBERTON Josephine" w:date="2021-08-31T12:13:00Z">
        <w:r w:rsidDel="00C447A0">
          <w:delText xml:space="preserve">full </w:delText>
        </w:r>
      </w:del>
      <w:ins w:id="24" w:author="PEMBERTON Josephine" w:date="2021-08-31T12:13:00Z">
        <w:r w:rsidR="00C447A0">
          <w:t xml:space="preserve">whole genome sequencing </w:t>
        </w:r>
      </w:ins>
      <w:del w:id="25" w:author="PEMBERTON Josephine" w:date="2021-08-31T12:13:00Z">
        <w:r w:rsidDel="00C447A0">
          <w:delText>sequence data</w:delText>
        </w:r>
      </w:del>
      <w:r w:rsidR="004D6DF4">
        <w:t>,</w:t>
      </w:r>
      <w:r>
        <w:t xml:space="preserve"> in recent years the </w:t>
      </w:r>
      <w:del w:id="26" w:author="PEMBERTON Josephine" w:date="2021-08-31T12:14:00Z">
        <w:r w:rsidDel="00C447A0">
          <w:delText xml:space="preserve">use </w:delText>
        </w:r>
      </w:del>
      <w:ins w:id="27" w:author="PEMBERTON Josephine" w:date="2021-08-31T12:14:00Z">
        <w:r w:rsidR="00C447A0">
          <w:t xml:space="preserve">study </w:t>
        </w:r>
      </w:ins>
      <w:r>
        <w:t xml:space="preserve">of ROH in research has increased </w:t>
      </w:r>
      <w:commentRangeStart w:id="28"/>
      <w:r>
        <w:t>exponentially</w:t>
      </w:r>
      <w:commentRangeEnd w:id="28"/>
      <w:r w:rsidR="00A01AA2">
        <w:rPr>
          <w:rStyle w:val="CommentReference"/>
        </w:rPr>
        <w:commentReference w:id="28"/>
      </w:r>
      <w:r>
        <w:t xml:space="preserve"> </w:t>
      </w:r>
      <w:r w:rsidR="000E4F80">
        <w:fldChar w:fldCharType="begin">
          <w:fldData xml:space="preserve">PEVuZE5vdGU+PENpdGU+PEF1dGhvcj5DdXJpazwvQXV0aG9yPjxZZWFyPjIwMTQ8L1llYXI+PFJl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</w:fldData>
        </w:fldChar>
      </w:r>
      <w:r w:rsidR="00CB2410">
        <w:instrText xml:space="preserve"> ADDIN EN.CITE </w:instrText>
      </w:r>
      <w:r w:rsidR="00CB2410">
        <w:fldChar w:fldCharType="begin">
          <w:fldData xml:space="preserve">PEVuZE5vdGU+PENpdGU+PEF1dGhvcj5DdXJpazwvQXV0aG9yPjxZZWFyPjIwMTQ8L1llYXI+PFJl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</w:fldData>
        </w:fldChar>
      </w:r>
      <w:r w:rsidR="00CB2410">
        <w:instrText xml:space="preserve"> ADDIN EN.CITE.DATA </w:instrText>
      </w:r>
      <w:r w:rsidR="00CB2410">
        <w:fldChar w:fldCharType="end"/>
      </w:r>
      <w:r w:rsidR="000E4F80">
        <w:fldChar w:fldCharType="separate"/>
      </w:r>
      <w:r w:rsidR="00CB2410">
        <w:rPr>
          <w:noProof/>
        </w:rPr>
        <w:t>(Curik, Ferenčaković, and Sölkner 2014; Pryce et al. 2014)</w:t>
      </w:r>
      <w:r w:rsidR="000E4F80">
        <w:fldChar w:fldCharType="end"/>
      </w:r>
      <w:r>
        <w:t xml:space="preserve">. </w:t>
      </w:r>
      <w:commentRangeStart w:id="29"/>
      <w:r w:rsidR="00944D7F">
        <w:t>Previou</w:t>
      </w:r>
      <w:commentRangeEnd w:id="29"/>
      <w:r w:rsidR="00AD0D85">
        <w:rPr>
          <w:rStyle w:val="CommentReference"/>
        </w:rPr>
        <w:commentReference w:id="29"/>
      </w:r>
      <w:r w:rsidR="00944D7F">
        <w:t xml:space="preserve">s studies have shown that the length, </w:t>
      </w:r>
      <w:r w:rsidR="006606C3">
        <w:t xml:space="preserve">abundance </w:t>
      </w:r>
      <w:r w:rsidR="00944D7F">
        <w:t xml:space="preserve">and genomic location of ROHs </w:t>
      </w:r>
      <w:r w:rsidR="006606C3">
        <w:t xml:space="preserve">varies considerably </w:t>
      </w:r>
      <w:r w:rsidR="00944D7F">
        <w:t>in a population</w:t>
      </w:r>
      <w:r w:rsidR="006606C3">
        <w:t xml:space="preserve"> and</w:t>
      </w:r>
      <w:r w:rsidR="00944D7F">
        <w:t xml:space="preserve"> can be affected by a number of</w:t>
      </w:r>
      <w:r w:rsidR="00815E01">
        <w:t xml:space="preserve"> related</w:t>
      </w:r>
      <w:r w:rsidR="00944D7F">
        <w:t xml:space="preserve"> processes</w:t>
      </w:r>
      <w:r w:rsidR="00815E01">
        <w:t>, including</w:t>
      </w:r>
      <w:del w:id="30" w:author="PEMBERTON Josephine" w:date="2021-08-31T12:21:00Z">
        <w:r w:rsidR="00815E01" w:rsidDel="00485507">
          <w:delText>:</w:delText>
        </w:r>
      </w:del>
      <w:r w:rsidR="00815E01">
        <w:t xml:space="preserve"> selection, recombination, and population history</w:t>
      </w:r>
      <w:r w:rsidR="006606C3">
        <w:t xml:space="preserve"> </w:t>
      </w:r>
      <w:r w:rsidR="006606C3">
        <w:fldChar w:fldCharType="begin">
          <w:fldData xml:space="preserve">PEVuZE5vdGU+PENpdGU+PEF1dGhvcj5LYXJkb3M8L0F1dGhvcj48WWVhcj4yMDE3PC9ZZWFyPjxS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</w:fldData>
        </w:fldChar>
      </w:r>
      <w:r w:rsidR="00CB2410">
        <w:instrText xml:space="preserve"> ADDIN EN.CITE </w:instrText>
      </w:r>
      <w:r w:rsidR="00CB2410">
        <w:fldChar w:fldCharType="begin">
          <w:fldData xml:space="preserve">PEVuZE5vdGU+PENpdGU+PEF1dGhvcj5LYXJkb3M8L0F1dGhvcj48WWVhcj4yMDE3PC9ZZWFyPjxS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</w:fldData>
        </w:fldChar>
      </w:r>
      <w:r w:rsidR="00CB2410">
        <w:instrText xml:space="preserve"> ADDIN EN.CITE.DATA </w:instrText>
      </w:r>
      <w:r w:rsidR="00CB2410">
        <w:fldChar w:fldCharType="end"/>
      </w:r>
      <w:r w:rsidR="006606C3">
        <w:fldChar w:fldCharType="separate"/>
      </w:r>
      <w:r w:rsidR="00CB2410">
        <w:rPr>
          <w:noProof/>
        </w:rPr>
        <w:t>(Kardos, Qvarnstrom, and Ellegren 2017)</w:t>
      </w:r>
      <w:r w:rsidR="006606C3">
        <w:fldChar w:fldCharType="end"/>
      </w:r>
      <w:r w:rsidR="00815E01">
        <w:t xml:space="preserve">. </w:t>
      </w:r>
      <w:r w:rsidR="004D6DF4">
        <w:t xml:space="preserve">Firstly, an allele </w:t>
      </w:r>
      <w:r w:rsidR="00AE64F7">
        <w:t xml:space="preserve">under strong positive selection </w:t>
      </w:r>
      <w:r w:rsidR="006E68C8">
        <w:t xml:space="preserve">is expected to </w:t>
      </w:r>
      <w:r w:rsidR="00AE64F7">
        <w:t xml:space="preserve">increase in incidence in the population which may result in increased homozygosity at the site and eventually lead to </w:t>
      </w:r>
      <w:del w:id="31" w:author="PEMBERTON Josephine" w:date="2021-08-31T12:21:00Z">
        <w:r w:rsidR="00AE64F7" w:rsidDel="00485507">
          <w:delText>an area</w:delText>
        </w:r>
      </w:del>
      <w:ins w:id="32" w:author="PEMBERTON Josephine" w:date="2021-08-31T12:21:00Z">
        <w:r w:rsidR="00485507">
          <w:t>area region</w:t>
        </w:r>
      </w:ins>
      <w:r w:rsidR="00AE64F7">
        <w:t xml:space="preserve"> where ROH are common in the population.  </w:t>
      </w:r>
      <w:commentRangeStart w:id="33"/>
      <w:r w:rsidR="006E68C8">
        <w:t>This concept has been widely used to identify signatures of selection in artificially selected organisms</w:t>
      </w:r>
      <w:r w:rsidR="00262F95">
        <w:t xml:space="preserve"> (refs)</w:t>
      </w:r>
      <w:r w:rsidR="006E68C8">
        <w:t xml:space="preserve">. </w:t>
      </w:r>
      <w:commentRangeEnd w:id="33"/>
      <w:r w:rsidR="00485507">
        <w:rPr>
          <w:rStyle w:val="CommentReference"/>
        </w:rPr>
        <w:commentReference w:id="33"/>
      </w:r>
      <w:r w:rsidR="006E68C8">
        <w:t xml:space="preserve">By searching for areas in the genome where ROH are unusually common, often called ROH hotspots or ROH islands, it is possible to identify genomic regions of interest and even identify genes under selection. For example, genes associated with lactation and milk yield have been found to be present in dairy cattle, in regions where more than 50% of the population harboured a ROH </w:t>
      </w:r>
      <w:r w:rsidR="006E68C8">
        <w:fldChar w:fldCharType="begin">
          <w:fldData xml:space="preserve">PEVuZE5vdGU+PENpdGU+PEF1dGhvcj5QZXJpcG9sbGk8L0F1dGhvcj48WWVhcj4yMDE4PC9ZZWFy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</w:fldData>
        </w:fldChar>
      </w:r>
      <w:r w:rsidR="00CB2410">
        <w:instrText xml:space="preserve"> ADDIN EN.CITE </w:instrText>
      </w:r>
      <w:r w:rsidR="00CB2410">
        <w:fldChar w:fldCharType="begin">
          <w:fldData xml:space="preserve">PEVuZE5vdGU+PENpdGU+PEF1dGhvcj5QZXJpcG9sbGk8L0F1dGhvcj48WWVhcj4yMDE4PC9ZZWFy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</w:fldData>
        </w:fldChar>
      </w:r>
      <w:r w:rsidR="00CB2410">
        <w:instrText xml:space="preserve"> ADDIN EN.CITE.DATA </w:instrText>
      </w:r>
      <w:r w:rsidR="00CB2410">
        <w:fldChar w:fldCharType="end"/>
      </w:r>
      <w:r w:rsidR="006E68C8">
        <w:fldChar w:fldCharType="separate"/>
      </w:r>
      <w:r w:rsidR="00CB2410">
        <w:rPr>
          <w:noProof/>
        </w:rPr>
        <w:t>(Peripolli et al. 2018)</w:t>
      </w:r>
      <w:r w:rsidR="006E68C8">
        <w:fldChar w:fldCharType="end"/>
      </w:r>
      <w:r w:rsidR="006E68C8">
        <w:t xml:space="preserve">. </w:t>
      </w:r>
      <w:r w:rsidR="006606C3">
        <w:t>Once ide</w:t>
      </w:r>
      <w:r w:rsidR="00262F95">
        <w:t>ntified these regions can then</w:t>
      </w:r>
      <w:r w:rsidR="006606C3">
        <w:t xml:space="preserve"> be used to aid genetic improvement of livestock. </w:t>
      </w:r>
    </w:p>
    <w:p w14:paraId="645C15DF" w14:textId="06AA1733" w:rsidR="00A03908" w:rsidRDefault="00B744DF" w:rsidP="002958ED">
      <w:r>
        <w:t>ROH size and position ha</w:t>
      </w:r>
      <w:ins w:id="34" w:author="PEMBERTON Josephine" w:date="2021-08-31T12:22:00Z">
        <w:r w:rsidR="00485507">
          <w:t>ve</w:t>
        </w:r>
      </w:ins>
      <w:del w:id="35" w:author="PEMBERTON Josephine" w:date="2021-08-31T12:22:00Z">
        <w:r w:rsidDel="00485507">
          <w:delText>s</w:delText>
        </w:r>
      </w:del>
      <w:r>
        <w:t xml:space="preserve"> also been shown to correlate with recombination rate.</w:t>
      </w:r>
      <w:r w:rsidR="001C605B">
        <w:t xml:space="preserve"> Recombination rate </w:t>
      </w:r>
      <w:del w:id="36" w:author="PEMBERTON Josephine" w:date="2021-08-31T12:23:00Z">
        <w:r w:rsidR="001C605B" w:rsidDel="00485507">
          <w:delText>can</w:delText>
        </w:r>
      </w:del>
      <w:r w:rsidR="001C605B">
        <w:t xml:space="preserve"> var</w:t>
      </w:r>
      <w:ins w:id="37" w:author="PEMBERTON Josephine" w:date="2021-08-31T12:23:00Z">
        <w:r w:rsidR="00485507">
          <w:t>ies</w:t>
        </w:r>
      </w:ins>
      <w:del w:id="38" w:author="PEMBERTON Josephine" w:date="2021-08-31T12:23:00Z">
        <w:r w:rsidR="001C605B" w:rsidDel="00485507">
          <w:delText>y</w:delText>
        </w:r>
      </w:del>
      <w:r w:rsidR="001C605B">
        <w:t xml:space="preserve"> within and between chromosomes</w:t>
      </w:r>
      <w:ins w:id="39" w:author="PEMBERTON Josephine" w:date="2021-08-31T12:23:00Z">
        <w:r w:rsidR="00485507">
          <w:t>,</w:t>
        </w:r>
      </w:ins>
      <w:r w:rsidR="001C605B">
        <w:t xml:space="preserve"> and p</w:t>
      </w:r>
      <w:r w:rsidR="00A04F4B">
        <w:t xml:space="preserve">revious studies </w:t>
      </w:r>
      <w:ins w:id="40" w:author="PEMBERTON Josephine" w:date="2021-08-31T12:23:00Z">
        <w:r w:rsidR="00485507">
          <w:t xml:space="preserve">have </w:t>
        </w:r>
      </w:ins>
      <w:r w:rsidR="00A04F4B">
        <w:t>show</w:t>
      </w:r>
      <w:ins w:id="41" w:author="PEMBERTON Josephine" w:date="2021-08-31T12:23:00Z">
        <w:r w:rsidR="00485507">
          <w:t>n</w:t>
        </w:r>
      </w:ins>
      <w:r w:rsidR="00A04F4B">
        <w:t xml:space="preserve"> that ROH hotspots tend to be sites of lower recombination rate </w:t>
      </w:r>
      <w:commentRangeStart w:id="42"/>
      <w:r w:rsidR="00A04F4B">
        <w:fldChar w:fldCharType="begin">
          <w:fldData xml:space="preserve">PEVuZE5vdGU+PENpdGU+PEF1dGhvcj5QZW1iZXJ0b248L0F1dGhvcj48WWVhcj4yMDEyPC9ZZWFy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</w:fldData>
        </w:fldChar>
      </w:r>
      <w:r w:rsidR="00CB2410">
        <w:instrText xml:space="preserve"> ADDIN EN.CITE </w:instrText>
      </w:r>
      <w:r w:rsidR="00CB2410">
        <w:fldChar w:fldCharType="begin">
          <w:fldData xml:space="preserve">PEVuZE5vdGU+PENpdGU+PEF1dGhvcj5QZW1iZXJ0b248L0F1dGhvcj48WWVhcj4yMDEyPC9ZZWFy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</w:fldData>
        </w:fldChar>
      </w:r>
      <w:r w:rsidR="00CB2410">
        <w:instrText xml:space="preserve"> ADDIN EN.CITE.DATA </w:instrText>
      </w:r>
      <w:r w:rsidR="00CB2410">
        <w:fldChar w:fldCharType="end"/>
      </w:r>
      <w:r w:rsidR="00A04F4B">
        <w:fldChar w:fldCharType="separate"/>
      </w:r>
      <w:r w:rsidR="00CB2410">
        <w:rPr>
          <w:noProof/>
        </w:rPr>
        <w:t>(Pemberton et al. 2012; Johnston et al. 2017; Kawakami et al. 2014)</w:t>
      </w:r>
      <w:r w:rsidR="00A04F4B">
        <w:fldChar w:fldCharType="end"/>
      </w:r>
      <w:commentRangeEnd w:id="42"/>
      <w:r w:rsidR="00485507">
        <w:rPr>
          <w:rStyle w:val="CommentReference"/>
        </w:rPr>
        <w:commentReference w:id="42"/>
      </w:r>
      <w:r w:rsidR="00A04F4B">
        <w:t>.</w:t>
      </w:r>
      <w:r>
        <w:t xml:space="preserve"> In low recombination regions with high linkage disequilibrium long haplotypes are rarely broken up through meiosis, meaning they are more l</w:t>
      </w:r>
      <w:r w:rsidR="00262F95">
        <w:t>ikely to come together in a ROH and form</w:t>
      </w:r>
      <w:r>
        <w:t xml:space="preserve"> a ROH hotspot. </w:t>
      </w:r>
      <w:del w:id="43" w:author="PEMBERTON Josephine" w:date="2021-08-31T12:25:00Z">
        <w:r w:rsidDel="00485507">
          <w:delText>Equally</w:delText>
        </w:r>
      </w:del>
      <w:proofErr w:type="spellStart"/>
      <w:ins w:id="44" w:author="PEMBERTON Josephine" w:date="2021-08-31T12:25:00Z">
        <w:r w:rsidR="00485507">
          <w:t>Conversly</w:t>
        </w:r>
      </w:ins>
      <w:proofErr w:type="spellEnd"/>
      <w:r>
        <w:t xml:space="preserve">, in high recombination regions, long haplotypes are broken down, </w:t>
      </w:r>
      <w:commentRangeStart w:id="45"/>
      <w:r>
        <w:t>resulting in fewer and shorter ROH</w:t>
      </w:r>
      <w:commentRangeEnd w:id="45"/>
      <w:r w:rsidR="008E369F">
        <w:rPr>
          <w:rStyle w:val="CommentReference"/>
        </w:rPr>
        <w:commentReference w:id="45"/>
      </w:r>
      <w:r>
        <w:t xml:space="preserve">. </w:t>
      </w:r>
      <w:r w:rsidR="00A04F4B">
        <w:t>However, selectio</w:t>
      </w:r>
      <w:r w:rsidR="00401F87">
        <w:t xml:space="preserve">n and recombination rate should not be thought of as </w:t>
      </w:r>
      <w:r w:rsidR="00A04F4B">
        <w:t xml:space="preserve">mutually exclusive. Selection may interact with recombination rate to influence ROH distribution </w:t>
      </w:r>
      <w:r w:rsidR="00A04F4B">
        <w:fldChar w:fldCharType="begin">
          <w:fldData xml:space="preserve">PEVuZE5vdGU+PENpdGU+PEF1dGhvcj5LYXJkb3M8L0F1dGhvcj48WWVhcj4yMDE3PC9ZZWFyPjxS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</w:fldData>
        </w:fldChar>
      </w:r>
      <w:r w:rsidR="00CB2410">
        <w:instrText xml:space="preserve"> ADDIN EN.CITE </w:instrText>
      </w:r>
      <w:r w:rsidR="00CB2410">
        <w:fldChar w:fldCharType="begin">
          <w:fldData xml:space="preserve">PEVuZE5vdGU+PENpdGU+PEF1dGhvcj5LYXJkb3M8L0F1dGhvcj48WWVhcj4yMDE3PC9ZZWFyPjxS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</w:fldData>
        </w:fldChar>
      </w:r>
      <w:r w:rsidR="00CB2410">
        <w:instrText xml:space="preserve"> ADDIN EN.CITE.DATA </w:instrText>
      </w:r>
      <w:r w:rsidR="00CB2410">
        <w:fldChar w:fldCharType="end"/>
      </w:r>
      <w:r w:rsidR="00A04F4B">
        <w:fldChar w:fldCharType="separate"/>
      </w:r>
      <w:r w:rsidR="00CB2410">
        <w:rPr>
          <w:noProof/>
        </w:rPr>
        <w:t>(Kardos, Qvarnstrom, and Ellegren 2017)</w:t>
      </w:r>
      <w:r w:rsidR="00A04F4B">
        <w:fldChar w:fldCharType="end"/>
      </w:r>
      <w:r w:rsidR="0040061F">
        <w:t xml:space="preserve">. Selection </w:t>
      </w:r>
      <w:r w:rsidR="00C765A0">
        <w:t>can redu</w:t>
      </w:r>
      <w:r w:rsidR="0040061F">
        <w:t xml:space="preserve">ce genetic variation </w:t>
      </w:r>
      <w:r w:rsidR="00C765A0">
        <w:t>and Ne at closely linked loci</w:t>
      </w:r>
      <w:r w:rsidR="00CF2A19">
        <w:t xml:space="preserve"> (</w:t>
      </w:r>
      <w:r w:rsidR="001803CD">
        <w:t xml:space="preserve">called </w:t>
      </w:r>
      <w:r w:rsidR="00CF2A19">
        <w:t>genetic hitchhiking</w:t>
      </w:r>
      <w:r w:rsidR="001803CD">
        <w:t xml:space="preserve"> or a selective sweep</w:t>
      </w:r>
      <w:commentRangeStart w:id="46"/>
      <w:r w:rsidR="00CF2A19">
        <w:t>),</w:t>
      </w:r>
      <w:r w:rsidR="00985DE0">
        <w:t xml:space="preserve"> </w:t>
      </w:r>
      <w:ins w:id="47" w:author="PEMBERTON Josephine" w:date="2021-08-31T12:26:00Z">
        <w:r w:rsidR="00485507">
          <w:t>with</w:t>
        </w:r>
      </w:ins>
      <w:del w:id="48" w:author="PEMBERTON Josephine" w:date="2021-08-31T12:26:00Z">
        <w:r w:rsidR="00985DE0" w:rsidDel="00485507">
          <w:delText>and</w:delText>
        </w:r>
      </w:del>
      <w:r w:rsidR="00985DE0">
        <w:t xml:space="preserve"> the extent </w:t>
      </w:r>
      <w:del w:id="49" w:author="PEMBERTON Josephine" w:date="2021-08-31T12:27:00Z">
        <w:r w:rsidR="00985DE0" w:rsidDel="00485507">
          <w:delText xml:space="preserve">to which </w:delText>
        </w:r>
        <w:r w:rsidR="00CF2A19" w:rsidDel="00485507">
          <w:delText xml:space="preserve">is </w:delText>
        </w:r>
      </w:del>
      <w:r w:rsidR="00CF2A19">
        <w:t xml:space="preserve">dependent on </w:t>
      </w:r>
      <w:commentRangeEnd w:id="46"/>
      <w:r w:rsidR="00485507">
        <w:rPr>
          <w:rStyle w:val="CommentReference"/>
        </w:rPr>
        <w:commentReference w:id="46"/>
      </w:r>
      <w:r w:rsidR="00CF2A19">
        <w:t xml:space="preserve">the selection coefficient and local recombination rate </w:t>
      </w:r>
      <w:r w:rsidR="00CF2A19">
        <w:fldChar w:fldCharType="begin"/>
      </w:r>
      <w:r w:rsidR="00CB2410">
        <w:instrText xml:space="preserve"> ADDIN EN.CITE &lt;EndNote&gt;&lt;Cite&gt;&lt;Author&gt;Charlesworth&lt;/Author&gt;&lt;Year&gt;2009&lt;/Year&gt;&lt;RecNum&gt;19&lt;/RecNum&gt;&lt;DisplayText&gt;(Charlesworth 2009)&lt;/DisplayText&gt;&lt;record&gt;&lt;rec-number&gt;19&lt;/rec-number&gt;&lt;foreign-keys&gt;&lt;key app="EN" db-id="fadxrdtz00pzfpeerpu5sp579wsxex5v0z5w" timestamp="1626959733"&gt;19&lt;/key&gt;&lt;/foreign-keys&gt;&lt;ref-type name="Journal Article"&gt;17&lt;/ref-type&gt;&lt;contributors&gt;&lt;authors&gt;&lt;author&gt;Charlesworth, B.&lt;/author&gt;&lt;/authors&gt;&lt;/contributors&gt;&lt;auth-address&gt;Institute of Evolutionary Biology, School of Biological Sciences, University of Edinburgh, Edinburgh EH9 3JT, UK. Brian.Charlesworth@ed.ac.uk&lt;/auth-address&gt;&lt;titles&gt;&lt;title&gt;Fundamental concepts in genetics: effective population size and patterns of molecular evolution and variation&lt;/title&gt;&lt;secondary-title&gt;Nat Rev Genet&lt;/secondary-title&gt;&lt;/titles&gt;&lt;periodical&gt;&lt;full-title&gt;Nat Rev Genet&lt;/full-title&gt;&lt;/periodical&gt;&lt;pages&gt;195-205&lt;/pages&gt;&lt;volume&gt;10&lt;/volume&gt;&lt;number&gt;3&lt;/number&gt;&lt;edition&gt;2009/02/11&lt;/edition&gt;&lt;keywords&gt;&lt;keyword&gt;Animals&lt;/keyword&gt;&lt;keyword&gt;*Evolution, Molecular&lt;/keyword&gt;&lt;keyword&gt;*Genetic Drift&lt;/keyword&gt;&lt;keyword&gt;Genetic Variation&lt;/keyword&gt;&lt;keyword&gt;*Genetics, Population&lt;/keyword&gt;&lt;keyword&gt;Humans&lt;/keyword&gt;&lt;keyword&gt;*Population Density&lt;/keyword&gt;&lt;/keywords&gt;&lt;dates&gt;&lt;year&gt;2009&lt;/year&gt;&lt;pub-dates&gt;&lt;date&gt;Mar&lt;/date&gt;&lt;/pub-dates&gt;&lt;/dates&gt;&lt;isbn&gt;1471-0064 (Electronic)&amp;#xD;1471-0056 (Linking)&lt;/isbn&gt;&lt;accession-num&gt;19204717&lt;/accession-num&gt;&lt;urls&gt;&lt;related-urls&gt;&lt;url&gt;https://www.ncbi.nlm.nih.gov/pubmed/19204717&lt;/url&gt;&lt;/related-urls&gt;&lt;/urls&gt;&lt;electronic-resource-num&gt;10.1038/nrg2526&lt;/electronic-resource-num&gt;&lt;/record&gt;&lt;/Cite&gt;&lt;/EndNote&gt;</w:instrText>
      </w:r>
      <w:r w:rsidR="00CF2A19">
        <w:fldChar w:fldCharType="separate"/>
      </w:r>
      <w:r w:rsidR="00CB2410">
        <w:rPr>
          <w:noProof/>
        </w:rPr>
        <w:t>(Charlesworth 2009)</w:t>
      </w:r>
      <w:r w:rsidR="00CF2A19">
        <w:fldChar w:fldCharType="end"/>
      </w:r>
      <w:r w:rsidR="00CF2A19">
        <w:t xml:space="preserve">. </w:t>
      </w:r>
      <w:r w:rsidR="00B92D9B">
        <w:t>As such, in an area of low recombination</w:t>
      </w:r>
      <w:del w:id="50" w:author="PEMBERTON Josephine" w:date="2021-08-31T12:27:00Z">
        <w:r w:rsidR="00B92D9B" w:rsidDel="00E27F23">
          <w:delText xml:space="preserve"> rate</w:delText>
        </w:r>
      </w:del>
      <w:r w:rsidR="00B92D9B">
        <w:t xml:space="preserve">, a site under positive selection is more likely to have </w:t>
      </w:r>
      <w:r w:rsidR="0093286F">
        <w:t xml:space="preserve">an extended region of linked loci, which may </w:t>
      </w:r>
      <w:del w:id="51" w:author="PEMBERTON Josephine" w:date="2021-08-31T12:28:00Z">
        <w:r w:rsidR="0093286F" w:rsidDel="00E27F23">
          <w:delText>then</w:delText>
        </w:r>
      </w:del>
      <w:r w:rsidR="0093286F">
        <w:t xml:space="preserve"> result in a ROH. </w:t>
      </w:r>
      <w:r w:rsidR="004D6DF4">
        <w:t>Therefore, both selection and recombination rate may be influencing t</w:t>
      </w:r>
      <w:r w:rsidR="00A03908">
        <w:t xml:space="preserve">he formation of a ROH hotspot. </w:t>
      </w:r>
    </w:p>
    <w:p w14:paraId="4975F51F" w14:textId="74874EA9" w:rsidR="00CE2D95" w:rsidRDefault="004D6DF4" w:rsidP="002958ED">
      <w:r>
        <w:t xml:space="preserve">An additional factor that </w:t>
      </w:r>
      <w:r w:rsidR="00643AE7">
        <w:t xml:space="preserve">can </w:t>
      </w:r>
      <w:r>
        <w:t xml:space="preserve">influence ROH distribution is population history. </w:t>
      </w:r>
      <w:r w:rsidR="00643AE7">
        <w:t>Intuitively</w:t>
      </w:r>
      <w:r w:rsidR="00D12701">
        <w:t xml:space="preserve">, </w:t>
      </w:r>
      <w:r w:rsidR="00643AE7">
        <w:t xml:space="preserve">population history can </w:t>
      </w:r>
      <w:r w:rsidR="000C7918">
        <w:t xml:space="preserve">directly </w:t>
      </w:r>
      <w:r w:rsidR="00643AE7">
        <w:t>influence ROH abundance, as the more inbred a population is</w:t>
      </w:r>
      <w:ins w:id="52" w:author="PEMBERTON Josephine" w:date="2021-08-31T12:28:00Z">
        <w:r w:rsidR="00E27F23">
          <w:t>,</w:t>
        </w:r>
      </w:ins>
      <w:r w:rsidR="00643AE7">
        <w:t xml:space="preserve"> the more ROH will be present in the population.</w:t>
      </w:r>
      <w:r w:rsidR="00D12701">
        <w:t xml:space="preserve"> For example, populations </w:t>
      </w:r>
      <w:r w:rsidR="000C7918">
        <w:t xml:space="preserve">of </w:t>
      </w:r>
      <w:r w:rsidR="00A03908">
        <w:t xml:space="preserve">both wild and domesticated </w:t>
      </w:r>
      <w:r w:rsidR="000C7918">
        <w:t xml:space="preserve">pigs </w:t>
      </w:r>
      <w:r w:rsidR="00D12701">
        <w:t xml:space="preserve">having undergone a known population bottleneck have </w:t>
      </w:r>
      <w:r w:rsidR="0047121B">
        <w:t xml:space="preserve">a </w:t>
      </w:r>
      <w:r w:rsidR="00D12701">
        <w:t>higher incidence of ROHs</w:t>
      </w:r>
      <w:r w:rsidR="000C7918">
        <w:t xml:space="preserve"> than populations not having a bottleneck</w:t>
      </w:r>
      <w:r w:rsidR="00D12701">
        <w:t xml:space="preserve"> </w:t>
      </w:r>
      <w:r w:rsidR="00D12701">
        <w:fldChar w:fldCharType="begin"/>
      </w:r>
      <w:r w:rsidR="00CB2410">
        <w:instrText xml:space="preserve"> ADDIN EN.CITE </w:instrText>
      </w:r>
      <w:r w:rsidR="00CB2410">
        <w:lastRenderedPageBreak/>
        <w:instrText>&lt;EndNote&gt;&lt;Cite&gt;&lt;Author&gt;Bosse&lt;/Author&gt;&lt;Year&gt;2012&lt;/Year&gt;&lt;RecNum&gt;6&lt;/RecNum&gt;&lt;DisplayText&gt;(Bosse et al. 2012)&lt;/DisplayText&gt;&lt;record&gt;&lt;rec-number&gt;6&lt;/rec-number&gt;&lt;foreign-keys&gt;&lt;key app="EN" db-id="fadxrdtz00pzfpeerpu5sp579wsxex5v0z5w" timestamp="1604680371"&gt;6&lt;/key&gt;&lt;/foreign-keys&gt;&lt;ref-type name="Journal Article"&gt;17&lt;/ref-type&gt;&lt;contributors&gt;&lt;authors&gt;&lt;author&gt;Bosse, M.&lt;/author&gt;&lt;author&gt;Megens, H. J.&lt;/author&gt;&lt;author&gt;Madsen, O.&lt;/author&gt;&lt;author&gt;Paudel, Y.&lt;/author&gt;&lt;author&gt;Frantz, L. A.&lt;/author&gt;&lt;author&gt;Schook, L. B.&lt;/author&gt;&lt;author&gt;Crooijmans, R. P.&lt;/author&gt;&lt;author&gt;Groenen, M. A.&lt;/author&gt;&lt;/authors&gt;&lt;/contributors&gt;&lt;auth-address&gt;Animal Breeding and Genomics Group, Wageningen University, Wageningen, The Netherlands. mirte.bosse@wur.nl&lt;/auth-address&gt;&lt;titles&gt;&lt;title&gt;Regions of homozygosity in the porcine genome: consequence of demography and the recombination landscape&lt;/title&gt;&lt;secondary-title&gt;PLoS Genet&lt;/secondary-title&gt;&lt;/titles&gt;&lt;periodical&gt;&lt;full-title&gt;PLoS Genet&lt;/full-title&gt;&lt;/periodical&gt;&lt;pages&gt;e1003100&lt;/pages&gt;&lt;volume&gt;8&lt;/volume&gt;&lt;number&gt;11&lt;/number&gt;&lt;edition&gt;2012/12/05&lt;/edition&gt;&lt;keywords&gt;&lt;keyword&gt;Animals&lt;/keyword&gt;&lt;keyword&gt;Asia&lt;/keyword&gt;&lt;keyword&gt;Breeding&lt;/keyword&gt;&lt;keyword&gt;Europe&lt;/keyword&gt;&lt;keyword&gt;Genome&lt;/keyword&gt;&lt;keyword&gt;Haplotypes/genetics&lt;/keyword&gt;&lt;keyword&gt;High-Throughput Nucleotide Sequencing&lt;/keyword&gt;&lt;keyword&gt;*Homozygote&lt;/keyword&gt;&lt;keyword&gt;*Inbreeding&lt;/keyword&gt;&lt;keyword&gt;*Recombination, Genetic&lt;/keyword&gt;&lt;keyword&gt;Sus scrofa/*genetics&lt;/keyword&gt;&lt;/keywords&gt;&lt;dates&gt;&lt;year&gt;2012&lt;/year&gt;&lt;/dates&gt;&lt;isbn&gt;1553-7404 (Electronic)&amp;#xD;1553-7390 (Linking)&lt;/isbn&gt;&lt;accession-num&gt;23209444&lt;/accession-num&gt;&lt;urls&gt;&lt;related-urls&gt;&lt;url&gt;https://www.ncbi.nlm.nih.gov/pubmed/23209444&lt;/url&gt;&lt;url&gt;https://www.ncbi.nlm.nih.gov/pmc/articles/PMC3510040/pdf/pgen.1003100.pdf&lt;/url&gt;&lt;/related-urls&gt;&lt;/urls&gt;&lt;custom2&gt;PMC3510040&lt;/custom2&gt;&lt;electronic-resource-num&gt;10.1371/journal.pgen.1003100&lt;/electronic-resource-num&gt;&lt;/record&gt;&lt;/Cite&gt;&lt;/EndNote&gt;</w:instrText>
      </w:r>
      <w:r w:rsidR="00D12701">
        <w:fldChar w:fldCharType="separate"/>
      </w:r>
      <w:r w:rsidR="00CB2410">
        <w:rPr>
          <w:noProof/>
        </w:rPr>
        <w:t>(Bosse et al. 2012)</w:t>
      </w:r>
      <w:r w:rsidR="00D12701">
        <w:fldChar w:fldCharType="end"/>
      </w:r>
      <w:r w:rsidR="00D12701">
        <w:t>.</w:t>
      </w:r>
      <w:r w:rsidR="000C7918">
        <w:t xml:space="preserve"> </w:t>
      </w:r>
      <w:r w:rsidR="00D12701">
        <w:t xml:space="preserve"> </w:t>
      </w:r>
      <w:r w:rsidR="000C7918">
        <w:t xml:space="preserve">It was further shown by </w:t>
      </w:r>
      <w:r w:rsidR="00B268FA">
        <w:fldChar w:fldCharType="begin"/>
      </w:r>
      <w:r w:rsidR="00CB2410">
        <w:instrText xml:space="preserve"> ADDIN EN.CITE &lt;EndNote&gt;&lt;Cite AuthorYear="1"&gt;&lt;Author&gt;Bosse&lt;/Author&gt;&lt;Year&gt;2012&lt;/Year&gt;&lt;RecNum&gt;6&lt;/RecNum&gt;&lt;DisplayText&gt;Bosse et al. (2012)&lt;/DisplayText&gt;&lt;record&gt;&lt;rec-number&gt;6&lt;/rec-number&gt;&lt;foreign-keys&gt;&lt;key app="EN" db-id="fadxrdtz00pzfpeerpu5sp579wsxex5v0z5w" timestamp="1604680371"&gt;6&lt;/key&gt;&lt;/foreign-keys&gt;&lt;ref-type name="Journal Article"&gt;17&lt;/ref-type&gt;&lt;contributors&gt;&lt;authors&gt;&lt;author&gt;Bosse, M.&lt;/author&gt;&lt;author&gt;Megens, H. J.&lt;/author&gt;&lt;author&gt;Madsen, O.&lt;/author&gt;&lt;author&gt;Paudel, Y.&lt;/author&gt;&lt;author&gt;Frantz, L. A.&lt;/author&gt;&lt;author&gt;Schook, L. B.&lt;/author&gt;&lt;author&gt;Crooijmans, R. P.&lt;/author&gt;&lt;author&gt;Groenen, M. A.&lt;/author&gt;&lt;/authors&gt;&lt;/contributors&gt;&lt;auth-address&gt;Animal Breeding and Genomics Group, Wageningen University, Wageningen, The Netherlands. mirte.bosse@wur.nl&lt;/auth-address&gt;&lt;titles&gt;&lt;title&gt;Regions of homozygosity in the porcine genome: consequence of demography and the recombination landscape&lt;/title&gt;&lt;secondary-title&gt;PLoS Genet&lt;/secondary-title&gt;&lt;/titles&gt;&lt;periodical&gt;&lt;full-title&gt;PLoS Genet&lt;/full-title&gt;&lt;/periodical&gt;&lt;pages&gt;e1003100&lt;/pages&gt;&lt;volume&gt;8&lt;/volume&gt;&lt;number&gt;11&lt;/number&gt;&lt;edition&gt;2012/12/05&lt;/edition&gt;&lt;keywords&gt;&lt;keyword&gt;Animals&lt;/keyword&gt;&lt;keyword&gt;Asia&lt;/keyword&gt;&lt;keyword&gt;Breeding&lt;/keyword&gt;&lt;keyword&gt;Europe&lt;/keyword&gt;&lt;keyword&gt;Genome&lt;/keyword&gt;&lt;keyword&gt;Haplotypes/genetics&lt;/keyword&gt;&lt;keyword&gt;High-Throughput Nucleotide Sequencing&lt;/keyword&gt;&lt;keyword&gt;*Homozygote&lt;/keyword&gt;&lt;keyword&gt;*Inbreeding&lt;/keyword&gt;&lt;keyword&gt;*Recombination, Genetic&lt;/keyword&gt;&lt;keyword&gt;Sus scrofa/*genetics&lt;/keyword&gt;&lt;/keywords&gt;&lt;dates&gt;&lt;year&gt;2012&lt;/year&gt;&lt;/dates&gt;&lt;isbn&gt;1553-7404 (Electronic)&amp;#xD;1553-7390 (Linking)&lt;/isbn&gt;&lt;accession-num&gt;23209444&lt;/accession-num&gt;&lt;urls&gt;&lt;related-urls&gt;&lt;url&gt;https://www.ncbi.nlm.nih.gov/pubmed/23209444&lt;/url&gt;&lt;url&gt;https://www.ncbi.nlm.nih.gov/pmc/articles/PMC3510040/pdf/pgen.1003100.pdf&lt;/url&gt;&lt;/related-urls&gt;&lt;/urls&gt;&lt;custom2&gt;PMC3510040&lt;/custom2&gt;&lt;electronic-resource-num&gt;10.1371/journal.pgen.1003100&lt;/electronic-resource-num&gt;&lt;/record&gt;&lt;/Cite&gt;&lt;/EndNote&gt;</w:instrText>
      </w:r>
      <w:r w:rsidR="00B268FA">
        <w:fldChar w:fldCharType="separate"/>
      </w:r>
      <w:r w:rsidR="00CB2410">
        <w:rPr>
          <w:noProof/>
        </w:rPr>
        <w:t>Bosse et al. (2012)</w:t>
      </w:r>
      <w:r w:rsidR="00B268FA">
        <w:fldChar w:fldCharType="end"/>
      </w:r>
      <w:r w:rsidR="00B268FA">
        <w:t xml:space="preserve"> </w:t>
      </w:r>
      <w:r w:rsidR="000C7918">
        <w:t xml:space="preserve">that animals from the same populations tended to have similar </w:t>
      </w:r>
      <w:commentRangeStart w:id="53"/>
      <w:r w:rsidR="000C7918">
        <w:t xml:space="preserve">ROH distribution patterns </w:t>
      </w:r>
      <w:commentRangeEnd w:id="53"/>
      <w:r w:rsidR="00E27F23">
        <w:rPr>
          <w:rStyle w:val="CommentReference"/>
        </w:rPr>
        <w:commentReference w:id="53"/>
      </w:r>
      <w:r w:rsidR="000C7918">
        <w:t>reflecting a shared demography. This implies that population history can have dramatic effect</w:t>
      </w:r>
      <w:ins w:id="54" w:author="PEMBERTON Josephine" w:date="2021-08-31T12:28:00Z">
        <w:r w:rsidR="00E27F23">
          <w:t>s</w:t>
        </w:r>
      </w:ins>
      <w:r w:rsidR="000C7918">
        <w:t xml:space="preserve"> on ROH</w:t>
      </w:r>
      <w:r w:rsidR="001E7615">
        <w:t xml:space="preserve"> location</w:t>
      </w:r>
      <w:r w:rsidR="000C7918">
        <w:t xml:space="preserve">, and shared population history events </w:t>
      </w:r>
      <w:r w:rsidR="00A03908">
        <w:t xml:space="preserve">can </w:t>
      </w:r>
      <w:r w:rsidR="00B70A4F">
        <w:t xml:space="preserve">result in </w:t>
      </w:r>
      <w:r w:rsidR="000C7918">
        <w:t xml:space="preserve">a </w:t>
      </w:r>
      <w:r w:rsidR="00B70A4F">
        <w:t>common</w:t>
      </w:r>
      <w:r w:rsidR="000C7918">
        <w:t xml:space="preserve"> ROH</w:t>
      </w:r>
      <w:commentRangeStart w:id="55"/>
      <w:r w:rsidR="000C7918">
        <w:t xml:space="preserve"> pattern </w:t>
      </w:r>
      <w:commentRangeEnd w:id="55"/>
      <w:r w:rsidR="00C24797">
        <w:rPr>
          <w:rStyle w:val="CommentReference"/>
        </w:rPr>
        <w:commentReference w:id="55"/>
      </w:r>
      <w:r w:rsidR="000C7918">
        <w:t xml:space="preserve">in all individuals which experience the same history. Factors such as drift and selection will also play an important role in shaping the ROH landscape following such an event. For example, following a population bottleneck, </w:t>
      </w:r>
      <w:r w:rsidR="00B70A4F">
        <w:t xml:space="preserve">genetic </w:t>
      </w:r>
      <w:r w:rsidR="000C7918">
        <w:t>drift</w:t>
      </w:r>
      <w:r w:rsidR="00B70A4F">
        <w:t xml:space="preserve"> may result in certain alleles becoming fix</w:t>
      </w:r>
      <w:r w:rsidR="000635F8">
        <w:t xml:space="preserve">ed by chance, increasing the likelihood of generating </w:t>
      </w:r>
      <w:r w:rsidR="00B70A4F">
        <w:t>ROH</w:t>
      </w:r>
      <w:r w:rsidR="000635F8">
        <w:t>s</w:t>
      </w:r>
      <w:r w:rsidR="00B70A4F">
        <w:t xml:space="preserve"> </w:t>
      </w:r>
      <w:r w:rsidR="00A03908">
        <w:t xml:space="preserve">at said site </w:t>
      </w:r>
      <w:r w:rsidR="00B70A4F">
        <w:t xml:space="preserve">following generations of inbreeding. </w:t>
      </w:r>
      <w:r w:rsidR="000C7918">
        <w:t xml:space="preserve"> </w:t>
      </w:r>
      <w:r w:rsidR="001E7615">
        <w:t>In addition</w:t>
      </w:r>
      <w:r w:rsidR="00B70A4F">
        <w:t xml:space="preserve">, sites of </w:t>
      </w:r>
      <w:r w:rsidR="001E7615">
        <w:t xml:space="preserve">past </w:t>
      </w:r>
      <w:r w:rsidR="00B70A4F">
        <w:t xml:space="preserve">selection can result in </w:t>
      </w:r>
      <w:r w:rsidR="000635F8">
        <w:t>common ROH hotspots between populations</w:t>
      </w:r>
      <w:r w:rsidR="001E7615">
        <w:t xml:space="preserve"> </w:t>
      </w:r>
      <w:r w:rsidR="001E7615">
        <w:fldChar w:fldCharType="begin"/>
      </w:r>
      <w:r w:rsidR="00CB2410">
        <w:instrText xml:space="preserve"> ADDIN EN.CITE &lt;EndNote&gt;&lt;Cite&gt;&lt;Author&gt;Pemberton&lt;/Author&gt;&lt;Year&gt;2012&lt;/Year&gt;&lt;RecNum&gt;13&lt;/RecNum&gt;&lt;DisplayText&gt;(Pemberton et al. 2012)&lt;/DisplayText&gt;&lt;record&gt;&lt;rec-number&gt;13&lt;/rec-number&gt;&lt;foreign-keys&gt;&lt;key app="EN" db-id="fadxrdtz00pzfpeerpu5sp579wsxex5v0z5w" timestamp="1610723370"&gt;13&lt;/key&gt;&lt;/foreign-keys&gt;&lt;ref-type </w:instrText>
      </w:r>
      <w:r w:rsidR="00CB2410">
        <w:lastRenderedPageBreak/>
        <w:instrText>name="Journal Article"&gt;17&lt;/ref-type&gt;&lt;contributors&gt;&lt;authors&gt;&lt;author&gt;Pemberton, T. J.&lt;/author&gt;&lt;author&gt;Absher, D.&lt;/author&gt;&lt;author&gt;Feldman, M. W.&lt;/author&gt;&lt;author&gt;Myers, R. M.&lt;/author&gt;&lt;author&gt;Rosenberg, N. A.&lt;/author&gt;&lt;author&gt;Li, J. Z.&lt;/author&gt;&lt;/authors&gt;&lt;/contributors&gt;&lt;auth-address&gt;Department of Biology, Stanford University, Stanford, CA 94305, USA. trevorp@stanford.edu&lt;/auth-address&gt;&lt;titles&gt;&lt;title&gt;Genomic patterns of homozygosity in worldwide human populations&lt;/title&gt;&lt;secondary-title&gt;Am J Hum Genet&lt;/secondary-title&gt;&lt;/titles&gt;&lt;periodical&gt;&lt;full-title&gt;Am J Hum Genet&lt;/full-title&gt;&lt;/periodical&gt;&lt;pages&gt;275-92&lt;/pages&gt;&lt;volume&gt;91&lt;/volume&gt;&lt;number&gt;2&lt;/number&gt;&lt;edition&gt;2012/08/14&lt;/edition&gt;&lt;keywords&gt;&lt;keyword&gt;*Algorithms&lt;/keyword&gt;&lt;keyword&gt;Chromosome Mapping/methods&lt;/keyword&gt;&lt;keyword&gt;Cluster Analysis&lt;/keyword&gt;&lt;keyword&gt;Genes, Recessive/genetics&lt;/keyword&gt;&lt;keyword&gt;*Genetic Variation&lt;/keyword&gt;&lt;keyword&gt;Genome, Human/*genetics&lt;/keyword&gt;&lt;keyword&gt;Genomics/*methods&lt;/keyword&gt;&lt;keyword&gt;Genotype&lt;/keyword&gt;&lt;keyword&gt;Geography&lt;/keyword&gt;&lt;keyword&gt;*Homozygote&lt;/keyword&gt;&lt;keyword&gt;Humans&lt;/keyword&gt;&lt;keyword&gt;Likelihood Functions&lt;/keyword&gt;&lt;keyword&gt;Models, Genetic&lt;/keyword&gt;&lt;keyword&gt;Polymorphism, Single Nucleotide/genetics&lt;/keyword&gt;&lt;/keywords&gt;&lt;dates&gt;&lt;year&gt;2012&lt;/year&gt;&lt;pub-dates&gt;&lt;date&gt;Aug 10&lt;/date&gt;&lt;/pub-dates&gt;&lt;/dates&gt;&lt;isbn&gt;1537-6605 (Electronic)&amp;#xD;0002-9297 (Linking)&lt;/isbn&gt;&lt;accession-num&gt;22883143&lt;/accession-num&gt;&lt;urls&gt;&lt;related-urls&gt;&lt;url&gt;https://www.ncbi.nlm.nih.gov/pubmed/22883143&lt;/url&gt;&lt;url&gt;https://www.ncbi.nlm.nih.gov/pmc/articles/PMC3415543/pdf/main.pdf&lt;/url&gt;&lt;/related-urls&gt;&lt;/urls&gt;&lt;custom2&gt;PMC3415543&lt;/custom2&gt;&lt;electronic-resource-num&gt;10.1016/j.ajhg.2012.06.014&lt;/electronic-resource-num&gt;&lt;/record&gt;&lt;/Cite&gt;&lt;/EndNote&gt;</w:instrText>
      </w:r>
      <w:r w:rsidR="001E7615">
        <w:fldChar w:fldCharType="separate"/>
      </w:r>
      <w:r w:rsidR="00CB2410">
        <w:rPr>
          <w:noProof/>
        </w:rPr>
        <w:t>(Pemberton et al. 2012)</w:t>
      </w:r>
      <w:r w:rsidR="001E7615">
        <w:fldChar w:fldCharType="end"/>
      </w:r>
      <w:r w:rsidR="001E7615">
        <w:t xml:space="preserve">. </w:t>
      </w:r>
      <w:ins w:id="56" w:author="PEMBERTON Josephine" w:date="2021-08-31T12:33:00Z">
        <w:r w:rsidR="00C24797">
          <w:t xml:space="preserve">For example </w:t>
        </w:r>
      </w:ins>
      <w:del w:id="57" w:author="PEMBERTON Josephine" w:date="2021-08-31T12:33:00Z">
        <w:r w:rsidR="001E7615" w:rsidDel="00C24797">
          <w:delText>As in</w:delText>
        </w:r>
      </w:del>
      <w:r w:rsidR="001E7615">
        <w:t xml:space="preserve"> </w:t>
      </w:r>
      <w:r w:rsidR="00621E6F">
        <w:fldChar w:fldCharType="begin">
          <w:fldData xml:space="preserve">PEVuZE5vdGU+PENpdGUgQXV0aG9yWWVhcj0iMSI+PEF1dGhvcj5Hcmlsei1TZWdlcjwvQXV0aG9y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</w:fldData>
        </w:fldChar>
      </w:r>
      <w:r w:rsidR="00CB2410">
        <w:instrText xml:space="preserve"> ADDIN EN.CITE </w:instrText>
      </w:r>
      <w:r w:rsidR="00CB2410">
        <w:fldChar w:fldCharType="begin">
          <w:fldData xml:space="preserve">PEVuZE5vdGU+PENpdGUgQXV0aG9yWWVhcj0iMSI+PEF1dGhvcj5Hcmlsei1TZWdlcjwvQXV0aG9y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</w:fldData>
        </w:fldChar>
      </w:r>
      <w:r w:rsidR="00CB2410">
        <w:instrText xml:space="preserve"> ADDIN EN.CITE.DATA </w:instrText>
      </w:r>
      <w:r w:rsidR="00CB2410">
        <w:fldChar w:fldCharType="end"/>
      </w:r>
      <w:r w:rsidR="00621E6F">
        <w:fldChar w:fldCharType="separate"/>
      </w:r>
      <w:r w:rsidR="00CB2410">
        <w:rPr>
          <w:noProof/>
        </w:rPr>
        <w:t>Grilz-Seger et al. (2019)</w:t>
      </w:r>
      <w:r w:rsidR="00621E6F">
        <w:fldChar w:fldCharType="end"/>
      </w:r>
      <w:r w:rsidR="00621E6F">
        <w:t xml:space="preserve"> </w:t>
      </w:r>
      <w:ins w:id="58" w:author="PEMBERTON Josephine" w:date="2021-08-31T12:33:00Z">
        <w:r w:rsidR="00C24797">
          <w:t xml:space="preserve">showed that </w:t>
        </w:r>
      </w:ins>
      <w:r w:rsidR="001E7615">
        <w:t xml:space="preserve">a gene </w:t>
      </w:r>
      <w:r w:rsidR="00621E6F">
        <w:t xml:space="preserve">associated with </w:t>
      </w:r>
      <w:r w:rsidR="001E7615">
        <w:t>coat colour</w:t>
      </w:r>
      <w:r w:rsidR="003F770B">
        <w:t xml:space="preserve"> suspected to be</w:t>
      </w:r>
      <w:r w:rsidR="001E7615">
        <w:t xml:space="preserve"> </w:t>
      </w:r>
      <w:r w:rsidR="003F770B">
        <w:t xml:space="preserve">under positive artificial selection </w:t>
      </w:r>
      <w:r w:rsidR="001E7615">
        <w:t xml:space="preserve">in horses </w:t>
      </w:r>
      <w:del w:id="59" w:author="PEMBERTON Josephine" w:date="2021-08-31T12:34:00Z">
        <w:r w:rsidR="001E7615" w:rsidDel="00C24797">
          <w:delText>was shown</w:delText>
        </w:r>
      </w:del>
      <w:ins w:id="60" w:author="PEMBERTON Josephine" w:date="2021-08-31T12:34:00Z">
        <w:r w:rsidR="00C24797">
          <w:t xml:space="preserve">is </w:t>
        </w:r>
      </w:ins>
      <w:del w:id="61" w:author="PEMBERTON Josephine" w:date="2021-08-31T12:34:00Z">
        <w:r w:rsidR="001E7615" w:rsidDel="00C24797">
          <w:delText xml:space="preserve"> to be </w:delText>
        </w:r>
      </w:del>
      <w:r w:rsidR="00621E6F">
        <w:t xml:space="preserve">in a </w:t>
      </w:r>
      <w:ins w:id="62" w:author="PEMBERTON Josephine" w:date="2021-08-31T12:34:00Z">
        <w:r w:rsidR="00C24797">
          <w:t xml:space="preserve">common </w:t>
        </w:r>
      </w:ins>
      <w:r w:rsidR="00621E6F">
        <w:t xml:space="preserve">ROH </w:t>
      </w:r>
      <w:r w:rsidR="00B268FA">
        <w:t xml:space="preserve">hotspot </w:t>
      </w:r>
      <w:del w:id="63" w:author="PEMBERTON Josephine" w:date="2021-08-31T12:34:00Z">
        <w:r w:rsidR="00621E6F" w:rsidDel="00C24797">
          <w:delText xml:space="preserve">common </w:delText>
        </w:r>
      </w:del>
      <w:r w:rsidR="00621E6F">
        <w:t>between breeds which shared the same founders and ancestors</w:t>
      </w:r>
      <w:r w:rsidR="00B268FA">
        <w:t xml:space="preserve">. </w:t>
      </w:r>
      <w:r w:rsidR="00621E6F">
        <w:t>On the other hand, population</w:t>
      </w:r>
      <w:ins w:id="64" w:author="PEMBERTON Josephine" w:date="2021-08-31T12:35:00Z">
        <w:r w:rsidR="00C24797">
          <w:t>-</w:t>
        </w:r>
      </w:ins>
      <w:del w:id="65" w:author="PEMBERTON Josephine" w:date="2021-08-31T12:35:00Z">
        <w:r w:rsidR="00621E6F" w:rsidDel="00C24797">
          <w:delText xml:space="preserve"> </w:delText>
        </w:r>
      </w:del>
      <w:r w:rsidR="00621E6F">
        <w:t xml:space="preserve">specific </w:t>
      </w:r>
      <w:r w:rsidR="001E7615">
        <w:t xml:space="preserve">ROH hotspots </w:t>
      </w:r>
      <w:r w:rsidR="00621E6F">
        <w:t>can indicate unique sites of selection</w:t>
      </w:r>
      <w:r w:rsidR="00B268FA">
        <w:t xml:space="preserve"> </w:t>
      </w:r>
      <w:r w:rsidR="00B268FA">
        <w:fldChar w:fldCharType="begin">
          <w:fldData xml:space="preserve">PEVuZE5vdGU+PENpdGU+PEF1dGhvcj5Hcmlsei1TZWdlcjwvQXV0aG9yPjxZZWFyPjIwMTk8L1ll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</w:fldData>
        </w:fldChar>
      </w:r>
      <w:r w:rsidR="00CB2410">
        <w:instrText xml:space="preserve"> ADDIN EN.CITE </w:instrText>
      </w:r>
      <w:r w:rsidR="00CB2410">
        <w:fldChar w:fldCharType="begin">
          <w:fldData xml:space="preserve">PEVuZE5vdGU+PENpdGU+PEF1dGhvcj5Hcmlsei1TZWdlcjwvQXV0aG9yPjxZZWFyPjIwMTk8L1ll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</w:fldData>
        </w:fldChar>
      </w:r>
      <w:r w:rsidR="00CB2410">
        <w:instrText xml:space="preserve"> ADDIN EN.CITE.DATA </w:instrText>
      </w:r>
      <w:r w:rsidR="00CB2410">
        <w:fldChar w:fldCharType="end"/>
      </w:r>
      <w:r w:rsidR="00B268FA">
        <w:fldChar w:fldCharType="separate"/>
      </w:r>
      <w:r w:rsidR="00CB2410">
        <w:rPr>
          <w:noProof/>
        </w:rPr>
        <w:t>(Grilz-Seger et al. 2019; Pemberton et al. 2012)</w:t>
      </w:r>
      <w:r w:rsidR="00B268FA">
        <w:fldChar w:fldCharType="end"/>
      </w:r>
      <w:r w:rsidR="00621E6F">
        <w:t>.</w:t>
      </w:r>
      <w:r w:rsidR="00B268FA">
        <w:t xml:space="preserve"> It is </w:t>
      </w:r>
      <w:r w:rsidR="00A03908">
        <w:t xml:space="preserve">also </w:t>
      </w:r>
      <w:r w:rsidR="00B268FA">
        <w:t xml:space="preserve">important to note the </w:t>
      </w:r>
      <w:ins w:id="66" w:author="PEMBERTON Josephine" w:date="2021-08-31T12:35:00Z">
        <w:r w:rsidR="00C24797">
          <w:t xml:space="preserve">potential for </w:t>
        </w:r>
      </w:ins>
      <w:r w:rsidR="00B268FA">
        <w:t xml:space="preserve">interactions between recombination rate and population history. </w:t>
      </w:r>
      <w:r w:rsidR="00A03908">
        <w:t xml:space="preserve">Species or populations which </w:t>
      </w:r>
      <w:r w:rsidR="003F770B">
        <w:t xml:space="preserve">are closely related </w:t>
      </w:r>
      <w:r w:rsidR="00A03908">
        <w:t xml:space="preserve">will have similar recombination rate patterns across the genome, which will again result in more similar distributions of ROHs </w:t>
      </w:r>
      <w:r w:rsidR="00A03908">
        <w:fldChar w:fldCharType="begin">
          <w:fldData xml:space="preserve">PEVuZE5vdGU+PENpdGU+PEF1dGhvcj5Ob3RobmFnZWw8L0F1dGhvcj48WWVhcj4yMDEwPC9ZZWFy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</w:fldData>
        </w:fldChar>
      </w:r>
      <w:r w:rsidR="00CB2410">
        <w:instrText xml:space="preserve"> ADDIN EN.CITE </w:instrText>
      </w:r>
      <w:r w:rsidR="00CB2410">
        <w:fldChar w:fldCharType="begin">
          <w:fldData xml:space="preserve">PEVuZE5vdGU+PENpdGU+PEF1dGhvcj5Ob3RobmFnZWw8L0F1dGhvcj48WWVhcj4yMDEwPC9ZZWFy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</w:fldData>
        </w:fldChar>
      </w:r>
      <w:r w:rsidR="00CB2410">
        <w:instrText xml:space="preserve"> ADDIN EN.CITE.DATA </w:instrText>
      </w:r>
      <w:r w:rsidR="00CB2410">
        <w:fldChar w:fldCharType="end"/>
      </w:r>
      <w:r w:rsidR="00A03908">
        <w:fldChar w:fldCharType="separate"/>
      </w:r>
      <w:r w:rsidR="00CB2410">
        <w:rPr>
          <w:noProof/>
        </w:rPr>
        <w:t>(Nothnagel et al. 2010)</w:t>
      </w:r>
      <w:r w:rsidR="00A03908">
        <w:fldChar w:fldCharType="end"/>
      </w:r>
      <w:r w:rsidR="00A03908">
        <w:t xml:space="preserve">. </w:t>
      </w:r>
      <w:ins w:id="67" w:author="PEMBERTON Josephine" w:date="2021-08-31T12:35:00Z">
        <w:r w:rsidR="00C24797">
          <w:t xml:space="preserve"> </w:t>
        </w:r>
      </w:ins>
    </w:p>
    <w:p w14:paraId="3EAE78EB" w14:textId="2EF708E9" w:rsidR="00C770A5" w:rsidRDefault="00CE2D95" w:rsidP="002958ED">
      <w:r>
        <w:t>Together the factors discussed above</w:t>
      </w:r>
      <w:ins w:id="68" w:author="PEMBERTON Josephine" w:date="2021-08-31T12:36:00Z">
        <w:r w:rsidR="00C24797">
          <w:t>,</w:t>
        </w:r>
      </w:ins>
      <w:del w:id="69" w:author="PEMBERTON Josephine" w:date="2021-08-31T12:36:00Z">
        <w:r w:rsidDel="00C24797">
          <w:delText>:</w:delText>
        </w:r>
      </w:del>
      <w:r>
        <w:t xml:space="preserve"> recombination rate, selection and population history all play interacting </w:t>
      </w:r>
      <w:r w:rsidR="00A03908">
        <w:t>role</w:t>
      </w:r>
      <w:r>
        <w:t>s</w:t>
      </w:r>
      <w:r w:rsidR="00A03908">
        <w:t xml:space="preserve"> in shaping the genomic </w:t>
      </w:r>
      <w:r w:rsidR="00F235D8">
        <w:t xml:space="preserve">locations and incidence </w:t>
      </w:r>
      <w:r w:rsidR="00A03908">
        <w:t>of ROH</w:t>
      </w:r>
      <w:r>
        <w:t xml:space="preserve"> in a population. Here we aim to investigate the influence of each of these factors on ROH distribution in a</w:t>
      </w:r>
      <w:r w:rsidR="00C24797">
        <w:t xml:space="preserve"> </w:t>
      </w:r>
      <w:r>
        <w:t>wild population of</w:t>
      </w:r>
      <w:ins w:id="70" w:author="PEMBERTON Josephine" w:date="2021-08-31T12:36:00Z">
        <w:r w:rsidR="00C24797">
          <w:t xml:space="preserve"> individually-monitored</w:t>
        </w:r>
      </w:ins>
      <w:r>
        <w:t xml:space="preserve"> red deer</w:t>
      </w:r>
      <w:r w:rsidR="00C770A5">
        <w:t xml:space="preserve"> inhabiting the island of Rum, Scotland</w:t>
      </w:r>
      <w:r>
        <w:t xml:space="preserve">. </w:t>
      </w:r>
      <w:r w:rsidR="00C770A5">
        <w:t xml:space="preserve">We use &gt;35,000 genome-wide autosomal SNPs to search for ROH in the population </w:t>
      </w:r>
      <w:ins w:id="71" w:author="PEMBERTON Josephine" w:date="2021-08-31T12:37:00Z">
        <w:r w:rsidR="00C24797">
          <w:t xml:space="preserve">sampled </w:t>
        </w:r>
      </w:ins>
      <w:r w:rsidR="00C770A5">
        <w:t xml:space="preserve">over a 40-year-period. </w:t>
      </w:r>
      <w:commentRangeStart w:id="72"/>
      <w:r w:rsidR="00637CAA">
        <w:t>We also use a</w:t>
      </w:r>
      <w:r w:rsidR="0047121B">
        <w:t xml:space="preserve"> </w:t>
      </w:r>
      <w:r w:rsidR="00C770A5">
        <w:t xml:space="preserve">population from mainland Scotland </w:t>
      </w:r>
      <w:r w:rsidR="00637CAA">
        <w:t>to compare inbreedin</w:t>
      </w:r>
      <w:r w:rsidR="004E078B">
        <w:t xml:space="preserve">g level and ROH distribution between different </w:t>
      </w:r>
      <w:r w:rsidR="00637CAA">
        <w:t>populations.</w:t>
      </w:r>
      <w:commentRangeEnd w:id="72"/>
      <w:r w:rsidR="008E369F">
        <w:rPr>
          <w:rStyle w:val="CommentReference"/>
        </w:rPr>
        <w:commentReference w:id="72"/>
      </w:r>
      <w:r w:rsidR="00637CAA">
        <w:t xml:space="preserve"> In addition, a </w:t>
      </w:r>
      <w:r w:rsidR="00C770A5">
        <w:t xml:space="preserve">linkage map </w:t>
      </w:r>
      <w:r w:rsidR="00637CAA">
        <w:t>for red deer enabled</w:t>
      </w:r>
      <w:r w:rsidR="00C770A5">
        <w:t xml:space="preserve"> </w:t>
      </w:r>
      <w:ins w:id="73" w:author="PEMBERTON Josephine" w:date="2021-08-31T12:38:00Z">
        <w:r w:rsidR="00C24797">
          <w:t xml:space="preserve">us to quantify </w:t>
        </w:r>
      </w:ins>
      <w:r w:rsidR="00C770A5">
        <w:t xml:space="preserve">the </w:t>
      </w:r>
      <w:del w:id="74" w:author="PEMBERTON Josephine" w:date="2021-08-31T12:38:00Z">
        <w:r w:rsidR="00C770A5" w:rsidDel="00C24797">
          <w:delText xml:space="preserve">quantification of genomic </w:delText>
        </w:r>
      </w:del>
      <w:r w:rsidR="00C770A5">
        <w:t>recombination</w:t>
      </w:r>
      <w:r w:rsidR="004E078B">
        <w:t xml:space="preserve"> rate</w:t>
      </w:r>
      <w:r w:rsidR="00C770A5">
        <w:t xml:space="preserve"> </w:t>
      </w:r>
      <w:ins w:id="75" w:author="PEMBERTON Josephine" w:date="2021-08-31T12:38:00Z">
        <w:r w:rsidR="009470A7">
          <w:t xml:space="preserve">around the </w:t>
        </w:r>
        <w:proofErr w:type="spellStart"/>
        <w:r w:rsidR="009470A7">
          <w:t>gneome</w:t>
        </w:r>
        <w:proofErr w:type="spellEnd"/>
        <w:r w:rsidR="009470A7">
          <w:t xml:space="preserve">, </w:t>
        </w:r>
      </w:ins>
      <w:r w:rsidR="00637CAA">
        <w:t>allowing for the assessment of recombination rate effects on ROH</w:t>
      </w:r>
      <w:r w:rsidR="00C770A5">
        <w:t>.</w:t>
      </w:r>
      <w:commentRangeStart w:id="76"/>
      <w:r w:rsidR="00C770A5">
        <w:t xml:space="preserve"> We also </w:t>
      </w:r>
      <w:r w:rsidR="00637CAA">
        <w:t xml:space="preserve">ran </w:t>
      </w:r>
      <w:r w:rsidR="00C770A5">
        <w:t xml:space="preserve">forward simulations based on known history of the population of red deer on Rum </w:t>
      </w:r>
      <w:r w:rsidR="00637CAA">
        <w:t xml:space="preserve">to investigate the effects of selection, recombination and population history on the distribution of </w:t>
      </w:r>
      <w:commentRangeStart w:id="77"/>
      <w:r w:rsidR="00637CAA">
        <w:t>ROHs</w:t>
      </w:r>
      <w:commentRangeEnd w:id="77"/>
      <w:r w:rsidR="009470A7">
        <w:rPr>
          <w:rStyle w:val="CommentReference"/>
        </w:rPr>
        <w:commentReference w:id="77"/>
      </w:r>
      <w:r w:rsidR="00637CAA">
        <w:t xml:space="preserve">. </w:t>
      </w:r>
      <w:commentRangeEnd w:id="76"/>
      <w:r w:rsidR="008E369F">
        <w:rPr>
          <w:rStyle w:val="CommentReference"/>
        </w:rPr>
        <w:commentReference w:id="76"/>
      </w:r>
    </w:p>
    <w:p w14:paraId="4A0400E2" w14:textId="77777777" w:rsidR="00C770A5" w:rsidRDefault="00C770A5" w:rsidP="002958ED"/>
    <w:p w14:paraId="7FED7DDB" w14:textId="43B2E300" w:rsidR="000C7918" w:rsidRDefault="000C7918" w:rsidP="002958ED"/>
    <w:p w14:paraId="40BB47FF" w14:textId="1CB344C1" w:rsidR="000C7918" w:rsidRDefault="000C7918" w:rsidP="002958ED"/>
    <w:p w14:paraId="24615889" w14:textId="0A09A971" w:rsidR="000C7918" w:rsidRDefault="000C7918" w:rsidP="002958ED"/>
    <w:p w14:paraId="2FB618C3" w14:textId="77777777" w:rsidR="000C7918" w:rsidRDefault="000C7918" w:rsidP="002958ED"/>
    <w:p w14:paraId="74FB8BCC" w14:textId="5BBA91B8" w:rsidR="002958ED" w:rsidRPr="002958ED" w:rsidRDefault="002958ED" w:rsidP="002958ED">
      <w:r w:rsidRPr="002958ED">
        <w:br w:type="page"/>
      </w:r>
    </w:p>
    <w:p w14:paraId="68A8264C" w14:textId="112935A4" w:rsidR="00AD4874" w:rsidRPr="0029774A" w:rsidRDefault="00AD4874" w:rsidP="0029774A">
      <w:pPr>
        <w:pStyle w:val="Heading2"/>
        <w:rPr>
          <w:b/>
          <w:color w:val="auto"/>
        </w:rPr>
      </w:pPr>
      <w:r w:rsidRPr="0029774A">
        <w:rPr>
          <w:b/>
          <w:color w:val="auto"/>
        </w:rPr>
        <w:lastRenderedPageBreak/>
        <w:t xml:space="preserve">Methods </w:t>
      </w:r>
    </w:p>
    <w:p w14:paraId="15D22DB2" w14:textId="77777777" w:rsidR="00AD4874" w:rsidRPr="00AD4874" w:rsidRDefault="00AD4874" w:rsidP="00AD4874">
      <w:pPr>
        <w:rPr>
          <w:b/>
          <w:i/>
        </w:rPr>
      </w:pPr>
      <w:r w:rsidRPr="00AD4874">
        <w:rPr>
          <w:b/>
          <w:i/>
        </w:rPr>
        <w:t xml:space="preserve">Study populations </w:t>
      </w:r>
    </w:p>
    <w:p w14:paraId="3B2FB159" w14:textId="31316628" w:rsidR="00AD4874" w:rsidRPr="00AD4874" w:rsidRDefault="00AD4874" w:rsidP="00AD4874">
      <w:pPr>
        <w:ind w:firstLine="720"/>
      </w:pPr>
      <w:r w:rsidRPr="00AD4874">
        <w:t xml:space="preserve">The red deer population inhabiting the north block of the Isle of Rum, Scotland (57°0’N, 6°20’W) has been studied at an individual level </w:t>
      </w:r>
      <w:r w:rsidR="0014589B">
        <w:t xml:space="preserve">since 1971 </w:t>
      </w:r>
      <w:r w:rsidR="0014589B">
        <w:fldChar w:fldCharType="begin"/>
      </w:r>
      <w:r w:rsidR="00CB2410">
        <w:instrText xml:space="preserve"> ADDIN EN.CITE &lt;EndNote&gt;&lt;Cite&gt;&lt;Author&gt;Clutton-Brock&lt;/Author&gt;&lt;Year&gt;1982&lt;/Year&gt;&lt;RecNum&gt;25&lt;/RecNum&gt;&lt;DisplayText&gt;(Clutton-Brock, Guinness, and Albon 1982)&lt;/DisplayText&gt;&lt;record&gt;&lt;rec-number&gt;25&lt;/rec-number&gt;&lt;foreign-keys&gt;&lt;key app="EN" db-id="fadxrdtz00pzfpeerpu5sp579wsxex5v0z5w" timestamp="1627645262"&gt;25&lt;/key&gt;&lt;/foreign-keys&gt;&lt;ref-type name="Book"&gt;6&lt;/ref-type&gt;&lt;contributors&gt;&lt;authors&gt;&lt;author&gt;Clutton-Brock, Tim H&lt;/author&gt;&lt;author&gt;Guinness, Fiona E&lt;/author&gt;&lt;author&gt;Albon, Steve D&lt;/author&gt;&lt;/authors&gt;&lt;/contributors&gt;&lt;titles&gt;&lt;title&gt;Red deer: behavior and ecology of two sexes&lt;/title&gt;&lt;/titles&gt;&lt;dates&gt;&lt;year&gt;1982&lt;/year&gt;&lt;/dates&gt;&lt;publisher&gt;University of Chicago press&lt;/publisher&gt;&lt;isbn&gt;0226110575&lt;/isbn&gt;&lt;urls&gt;&lt;/urls&gt;&lt;/record&gt;&lt;/Cite&gt;&lt;/EndNote&gt;</w:instrText>
      </w:r>
      <w:r w:rsidR="0014589B">
        <w:fldChar w:fldCharType="separate"/>
      </w:r>
      <w:r w:rsidR="00CB2410">
        <w:rPr>
          <w:noProof/>
        </w:rPr>
        <w:t>(Clutton-Brock, Guinness, and Albon 1982)</w:t>
      </w:r>
      <w:r w:rsidR="0014589B">
        <w:fldChar w:fldCharType="end"/>
      </w:r>
      <w:r w:rsidRPr="00AD4874">
        <w:t xml:space="preserve">, and is the main study population for this project. DNA was extracted from ear punches from calves captured soon after birth or darted adults, post-mortem tissue or cast antlers (See </w:t>
      </w:r>
      <w:r w:rsidR="006965FD">
        <w:fldChar w:fldCharType="begin">
          <w:fldData xml:space="preserve">PEVuZE5vdGU+PENpdGUgQXV0aG9yWWVhcj0iMSI+PEF1dGhvcj5IdWlzbWFuPC9BdXRob3I+PFll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</w:fldData>
        </w:fldChar>
      </w:r>
      <w:r w:rsidR="00CB2410">
        <w:instrText xml:space="preserve"> ADDIN EN.CITE </w:instrText>
      </w:r>
      <w:r w:rsidR="00CB2410">
        <w:fldChar w:fldCharType="begin">
          <w:fldData xml:space="preserve">PEVuZE5vdGU+PENpdGUgQXV0aG9yWWVhcj0iMSI+PEF1dGhvcj5IdWlzbWFuPC9BdXRob3I+PFll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</w:fldData>
        </w:fldChar>
      </w:r>
      <w:r w:rsidR="00CB2410">
        <w:instrText xml:space="preserve"> ADDIN EN.CITE.DATA </w:instrText>
      </w:r>
      <w:r w:rsidR="00CB2410">
        <w:fldChar w:fldCharType="end"/>
      </w:r>
      <w:r w:rsidR="006965FD">
        <w:fldChar w:fldCharType="separate"/>
      </w:r>
      <w:r w:rsidR="00CB2410">
        <w:rPr>
          <w:noProof/>
        </w:rPr>
        <w:t>Huisman et al. (2016)</w:t>
      </w:r>
      <w:r w:rsidR="006965FD">
        <w:fldChar w:fldCharType="end"/>
      </w:r>
      <w:ins w:id="78" w:author="PEMBERTON Josephine" w:date="2021-08-31T12:49:00Z">
        <w:r w:rsidR="009470A7">
          <w:t xml:space="preserve"> </w:t>
        </w:r>
      </w:ins>
      <w:r w:rsidRPr="00AD4874">
        <w:t xml:space="preserve">for full details). DNA samples were genotyped at 50,541 attempted SNP loci on the </w:t>
      </w:r>
      <w:proofErr w:type="spellStart"/>
      <w:r w:rsidRPr="00AD4874">
        <w:t>Cervine</w:t>
      </w:r>
      <w:proofErr w:type="spellEnd"/>
      <w:r w:rsidRPr="00AD4874">
        <w:t xml:space="preserve"> Illumina</w:t>
      </w:r>
      <w:r w:rsidR="00225203">
        <w:t xml:space="preserve"> 50K</w:t>
      </w:r>
      <w:r w:rsidR="00153D56">
        <w:t xml:space="preserve"> </w:t>
      </w:r>
      <w:proofErr w:type="spellStart"/>
      <w:r w:rsidR="00153D56">
        <w:t>BeadChip</w:t>
      </w:r>
      <w:proofErr w:type="spellEnd"/>
      <w:r w:rsidR="00153D56">
        <w:t xml:space="preserve"> </w:t>
      </w:r>
      <w:r w:rsidR="00153D56">
        <w:fldChar w:fldCharType="begin"/>
      </w:r>
      <w:r w:rsidR="00CB2410">
        <w:instrText xml:space="preserve"> ADDIN EN.CITE &lt;EndNote&gt;&lt;Cite&gt;&lt;Author&gt;Brauning&lt;/Author&gt;&lt;Year&gt;2015&lt;/Year&gt;&lt;RecNum&gt;28&lt;/RecNum&gt;&lt;DisplayText&gt;(Brauning 2015)&lt;/DisplayText&gt;&lt;record&gt;&lt;rec-number&gt;28&lt;/rec-number&gt;&lt;foreign-keys&gt;&lt;key app="EN" db-id="fadxrdtz00pzfpeerpu5sp579wsxex5v0z5w" timestamp="1627659603"&gt;28&lt;/key&gt;&lt;/foreign-keys&gt;&lt;ref-type name="Journal Article"&gt;17&lt;/ref-type&gt;&lt;contributors&gt;&lt;authors&gt;&lt;author&gt;Brauning, R. ;Fisher, P.J,;  A.F. McCulloch; R. J. Smithies; J. F. Ward; M. J. Bixley; C.T. Lawley; S.J. Rowe; J.C. McEwan&lt;/author&gt;&lt;/authors&gt;&lt;/contributors&gt;&lt;titles&gt;&lt;title&gt;Utilization of high throughput genome sequencing technology for large scale single nucleotide polymorphism discovery in red deer and Canadian elk&lt;/title&gt;&lt;secondary-title&gt;bioRxiv&lt;/secondary-title&gt;&lt;/titles&gt;&lt;periodical&gt;&lt;full-title&gt;bioRxiv&lt;/full-title&gt;&lt;/periodical&gt;&lt;num-vols&gt;http://www.biorxiv.org/content/early/2015/09/23/027318.&lt;/num-vols&gt;&lt;dates&gt;&lt;year&gt;2015&lt;/year&gt;&lt;/dates&gt;&lt;urls&gt;&lt;/urls&gt;&lt;/record&gt;&lt;/Cite&gt;&lt;/EndNote&gt;</w:instrText>
      </w:r>
      <w:r w:rsidR="00153D56">
        <w:fldChar w:fldCharType="separate"/>
      </w:r>
      <w:r w:rsidR="00CB2410">
        <w:rPr>
          <w:noProof/>
        </w:rPr>
        <w:t>(Brauning 2015)</w:t>
      </w:r>
      <w:r w:rsidR="00153D56">
        <w:fldChar w:fldCharType="end"/>
      </w:r>
      <w:r w:rsidRPr="00AD4874">
        <w:t>.</w:t>
      </w:r>
      <w:r w:rsidR="006965FD">
        <w:t xml:space="preserve"> SNP genotypes were scored using </w:t>
      </w:r>
      <w:proofErr w:type="spellStart"/>
      <w:r w:rsidR="006965FD">
        <w:t>GenomeStudio</w:t>
      </w:r>
      <w:proofErr w:type="spellEnd"/>
      <w:r w:rsidR="00225203">
        <w:t xml:space="preserve"> (Illumina)</w:t>
      </w:r>
      <w:r w:rsidR="006965FD">
        <w:t xml:space="preserve">. </w:t>
      </w:r>
      <w:r w:rsidRPr="00AD4874">
        <w:t xml:space="preserve"> SNP quality control was </w:t>
      </w:r>
      <w:r w:rsidR="001C605B">
        <w:t xml:space="preserve">carried out in </w:t>
      </w:r>
      <w:proofErr w:type="spellStart"/>
      <w:r w:rsidR="001C605B">
        <w:t>GenABEL</w:t>
      </w:r>
      <w:proofErr w:type="spellEnd"/>
      <w:r w:rsidR="001C605B">
        <w:t xml:space="preserve"> with the following parameters</w:t>
      </w:r>
      <w:r w:rsidR="006965FD">
        <w:t>: SNP minor allele frequency</w:t>
      </w:r>
      <w:r w:rsidRPr="00AD4874">
        <w:t xml:space="preserve"> &gt; 0.01, ID genotyping success &gt; 0.99, SNP genoty</w:t>
      </w:r>
      <w:r w:rsidR="006965FD">
        <w:t>ping success &gt; 0.99. Following these steps</w:t>
      </w:r>
      <w:r w:rsidRPr="00AD4874">
        <w:t xml:space="preserve"> 35,132 autosomal SNPs and 3046 individuals were retained for analysis. </w:t>
      </w:r>
      <w:r w:rsidR="006965FD">
        <w:t xml:space="preserve">See </w:t>
      </w:r>
      <w:r w:rsidR="006965FD">
        <w:fldChar w:fldCharType="begin">
          <w:fldData xml:space="preserve">PEVuZE5vdGU+PENpdGUgQXV0aG9yWWVhcj0iMSI+PEF1dGhvcj5Kb2huc3RvbjwvQXV0aG9yPjxZ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==
</w:fldData>
        </w:fldChar>
      </w:r>
      <w:r w:rsidR="00CB2410">
        <w:instrText xml:space="preserve"> ADDIN EN.CITE </w:instrText>
      </w:r>
      <w:r w:rsidR="00CB2410">
        <w:fldChar w:fldCharType="begin">
          <w:fldData xml:space="preserve">PEVuZE5vdGU+PENpdGUgQXV0aG9yWWVhcj0iMSI+PEF1dGhvcj5Kb2huc3RvbjwvQXV0aG9yPjxZ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==
</w:fldData>
        </w:fldChar>
      </w:r>
      <w:r w:rsidR="00CB2410">
        <w:instrText xml:space="preserve"> ADDIN EN.CITE.DATA </w:instrText>
      </w:r>
      <w:r w:rsidR="00CB2410">
        <w:fldChar w:fldCharType="end"/>
      </w:r>
      <w:r w:rsidR="006965FD">
        <w:fldChar w:fldCharType="separate"/>
      </w:r>
      <w:r w:rsidR="00CB2410">
        <w:rPr>
          <w:noProof/>
        </w:rPr>
        <w:t>Johnston et al. (2017)</w:t>
      </w:r>
      <w:r w:rsidR="006965FD">
        <w:fldChar w:fldCharType="end"/>
      </w:r>
      <w:r w:rsidR="006965FD">
        <w:t xml:space="preserve"> for full details on SNP genotyping and quality </w:t>
      </w:r>
      <w:commentRangeStart w:id="79"/>
      <w:r w:rsidR="006965FD">
        <w:t>control</w:t>
      </w:r>
      <w:commentRangeEnd w:id="79"/>
      <w:r w:rsidR="00225203">
        <w:rPr>
          <w:rStyle w:val="CommentReference"/>
        </w:rPr>
        <w:commentReference w:id="79"/>
      </w:r>
      <w:r w:rsidR="006965FD">
        <w:t xml:space="preserve">. </w:t>
      </w:r>
    </w:p>
    <w:p w14:paraId="2FB37934" w14:textId="149574D7" w:rsidR="00AD4874" w:rsidRPr="00AD4874" w:rsidRDefault="00AD4874" w:rsidP="00AD4874">
      <w:pPr>
        <w:ind w:firstLine="720"/>
      </w:pPr>
      <w:r w:rsidRPr="00AD4874">
        <w:t xml:space="preserve">A mainland population of red deer from Kintyre, Scotland was compared with the Rum deer.  Details of sample collection and DNA extraction can be found in </w:t>
      </w:r>
      <w:r w:rsidR="00AB1A63">
        <w:fldChar w:fldCharType="begin">
          <w:fldData xml:space="preserve">PEVuZE5vdGU+PENpdGUgQXV0aG9yWWVhcj0iMSI+PEF1dGhvcj5NY0ZhcmxhbmU8L0F1dGhvcj48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</w:fldData>
        </w:fldChar>
      </w:r>
      <w:r w:rsidR="00CB2410">
        <w:instrText xml:space="preserve"> ADDIN EN.CITE </w:instrText>
      </w:r>
      <w:r w:rsidR="00CB2410">
        <w:fldChar w:fldCharType="begin">
          <w:fldData xml:space="preserve">PEVuZE5vdGU+PENpdGUgQXV0aG9yWWVhcj0iMSI+PEF1dGhvcj5NY0ZhcmxhbmU8L0F1dGhvcj48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</w:fldData>
        </w:fldChar>
      </w:r>
      <w:r w:rsidR="00CB2410">
        <w:instrText xml:space="preserve"> ADDIN EN.CITE.DATA </w:instrText>
      </w:r>
      <w:r w:rsidR="00CB2410">
        <w:fldChar w:fldCharType="end"/>
      </w:r>
      <w:r w:rsidR="00AB1A63">
        <w:fldChar w:fldCharType="separate"/>
      </w:r>
      <w:r w:rsidR="00CB2410">
        <w:rPr>
          <w:noProof/>
        </w:rPr>
        <w:t>McFarlane et al. (2020)</w:t>
      </w:r>
      <w:r w:rsidR="00AB1A63">
        <w:fldChar w:fldCharType="end"/>
      </w:r>
      <w:r w:rsidR="00AB1A63">
        <w:t xml:space="preserve">. </w:t>
      </w:r>
      <w:r w:rsidRPr="00AD4874">
        <w:t>Samples were genotyped and quality controlled as above, leading to 34,673 autosomal SNPs and 157 individuals being retained for analysis.   These individuals were originally genotyped as part of a study of red x sika (</w:t>
      </w:r>
      <w:proofErr w:type="spellStart"/>
      <w:r w:rsidRPr="00AD4874">
        <w:rPr>
          <w:i/>
        </w:rPr>
        <w:t>Cervus</w:t>
      </w:r>
      <w:proofErr w:type="spellEnd"/>
      <w:r w:rsidRPr="00AD4874">
        <w:rPr>
          <w:i/>
        </w:rPr>
        <w:t xml:space="preserve"> </w:t>
      </w:r>
      <w:proofErr w:type="spellStart"/>
      <w:r w:rsidRPr="00AD4874">
        <w:rPr>
          <w:i/>
        </w:rPr>
        <w:t>nippon</w:t>
      </w:r>
      <w:proofErr w:type="spellEnd"/>
      <w:r w:rsidRPr="00AD4874">
        <w:t>) hybridisation and were pure re</w:t>
      </w:r>
      <w:r w:rsidR="00AB1A63">
        <w:t xml:space="preserve">d deer according to that study </w:t>
      </w:r>
      <w:r w:rsidR="00AB1A63">
        <w:fldChar w:fldCharType="begin">
          <w:fldData xml:space="preserve">PEVuZE5vdGU+PENpdGU+PEF1dGhvcj5NY0ZhcmxhbmU8L0F1dGhvcj48WWVhcj4yMDIwPC9ZZWFy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=
</w:fldData>
        </w:fldChar>
      </w:r>
      <w:r w:rsidR="00CB2410">
        <w:instrText xml:space="preserve"> ADDIN EN.CITE </w:instrText>
      </w:r>
      <w:r w:rsidR="00CB2410">
        <w:fldChar w:fldCharType="begin">
          <w:fldData xml:space="preserve">PEVuZE5vdGU+PENpdGU+PEF1dGhvcj5NY0ZhcmxhbmU8L0F1dGhvcj48WWVhcj4yMDIwPC9ZZWFy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=
</w:fldData>
        </w:fldChar>
      </w:r>
      <w:r w:rsidR="00CB2410">
        <w:instrText xml:space="preserve"> ADDIN EN.CITE.DATA </w:instrText>
      </w:r>
      <w:r w:rsidR="00CB2410">
        <w:fldChar w:fldCharType="end"/>
      </w:r>
      <w:r w:rsidR="00AB1A63">
        <w:fldChar w:fldCharType="separate"/>
      </w:r>
      <w:r w:rsidR="00CB2410">
        <w:rPr>
          <w:noProof/>
        </w:rPr>
        <w:t>(McFarlane et al. 2020)</w:t>
      </w:r>
      <w:r w:rsidR="00AB1A63">
        <w:fldChar w:fldCharType="end"/>
      </w:r>
      <w:r w:rsidR="00AB1A63">
        <w:t>.</w:t>
      </w:r>
      <w:r w:rsidRPr="00AD4874">
        <w:t xml:space="preserve"> </w:t>
      </w:r>
    </w:p>
    <w:p w14:paraId="133D7983" w14:textId="77777777" w:rsidR="00AD4874" w:rsidRPr="00AD4874" w:rsidRDefault="00AD4874" w:rsidP="00AD4874">
      <w:pPr>
        <w:rPr>
          <w:b/>
          <w:i/>
        </w:rPr>
      </w:pPr>
      <w:r w:rsidRPr="00AD4874">
        <w:rPr>
          <w:b/>
          <w:i/>
        </w:rPr>
        <w:t xml:space="preserve">Calling runs of homozygosity </w:t>
      </w:r>
    </w:p>
    <w:p w14:paraId="386B6437" w14:textId="26954D4F" w:rsidR="00AD4874" w:rsidRPr="00AD4874" w:rsidRDefault="00AD4874" w:rsidP="000221D9">
      <w:pPr>
        <w:ind w:firstLine="720"/>
      </w:pPr>
      <w:r w:rsidRPr="00AD4874">
        <w:t>We searched for runs of homozygosity in each genotype</w:t>
      </w:r>
      <w:r w:rsidR="004E078B">
        <w:t>d individual using</w:t>
      </w:r>
      <w:r w:rsidR="00153D56">
        <w:t xml:space="preserve"> the --</w:t>
      </w:r>
      <w:proofErr w:type="spellStart"/>
      <w:r w:rsidR="00153D56" w:rsidRPr="00153D56">
        <w:rPr>
          <w:i/>
        </w:rPr>
        <w:t>homzyg</w:t>
      </w:r>
      <w:proofErr w:type="spellEnd"/>
      <w:r w:rsidR="00153D56">
        <w:t xml:space="preserve"> function in</w:t>
      </w:r>
      <w:r w:rsidR="004E078B">
        <w:t xml:space="preserve"> Plink v1.90 </w:t>
      </w:r>
      <w:r w:rsidR="004E078B">
        <w:fldChar w:fldCharType="begin"/>
      </w:r>
      <w:r w:rsidR="00CB2410">
        <w:instrText xml:space="preserve"> ADDIN EN.CITE &lt;EndNote&gt;&lt;Cite&gt;&lt;Author&gt;Purcell&lt;/Author&gt;&lt;Year&gt;2007&lt;/Year&gt;&lt;RecNum&gt;23&lt;/RecNum&gt;&lt;DisplayText&gt;(Purcell et al. 2007)&lt;/DisplayText&gt;&lt;record&gt;&lt;rec-number&gt;23&lt;/rec-number&gt;&lt;foreign-keys&gt;&lt;key app="EN" db-id="fadxrdtz00pzfpeerpu5sp579wsxex5v0z5w" timestamp="1627644066"&gt;23&lt;/key&gt;&lt;/foreign-keys&gt;&lt;ref-type name="Journal Article"&gt;17&lt;/ref-type&gt;&lt;contributors&gt;&lt;authors&gt;&lt;author&gt;Purcell, S.&lt;/author&gt;&lt;author&gt;Neale, B.&lt;/author&gt;&lt;author&gt;Todd-Brown, K.&lt;/author&gt;&lt;author&gt;Thomas, L.&lt;/author&gt;&lt;author&gt;Ferreira, M. A.&lt;/author&gt;&lt;author&gt;Bender, D.&lt;/author&gt;&lt;author&gt;Maller, J.&lt;/author&gt;&lt;author&gt;Sklar, P.&lt;/author&gt;&lt;author&gt;de Bakker, P. I.&lt;/author&gt;&lt;author&gt;Daly, M. J.&lt;/author&gt;&lt;author&gt;Sham, P. C.&lt;/author&gt;&lt;/authors&gt;&lt;/contributors&gt;&lt;auth-address&gt;Center for Human Genetic Research, Massachusetts General Hospital, Boston, MA 02114, USA. shaun@pngu.mgh.harvard.edu&lt;/auth-address&gt;&lt;titles&gt;&lt;title&gt;PLINK: a tool set for whole-genome association and population-based linkage analyses&lt;/title&gt;&lt;secondary-title&gt;Am J Hum Genet&lt;/secondary-title&gt;&lt;/titles&gt;&lt;periodical&gt;&lt;full-title&gt;Am J Hum Genet&lt;/full-title&gt;&lt;/periodical&gt;&lt;pages&gt;559-75&lt;/pages&gt;&lt;volume&gt;81&lt;/volume&gt;&lt;number&gt;3&lt;/number&gt;&lt;edition&gt;2007/08/19&lt;/edition&gt;&lt;keywords&gt;&lt;keyword&gt;Genetic Linkage/*genetics&lt;/keyword&gt;&lt;keyword&gt;Genome, Human/*genetics&lt;/keyword&gt;&lt;keyword&gt;Humans&lt;/keyword&gt;&lt;keyword&gt;Polymorphism, Single </w:instrText>
      </w:r>
      <w:r w:rsidR="00CB2410">
        <w:lastRenderedPageBreak/>
        <w:instrText>Nucleotide&lt;/keyword&gt;&lt;keyword&gt;Population/*genetics&lt;/keyword&gt;&lt;keyword&gt;*Software&lt;/keyword&gt;&lt;/keywords&gt;&lt;dates&gt;&lt;year&gt;2007&lt;/year&gt;&lt;pub-dates&gt;&lt;date&gt;Sep&lt;/date&gt;&lt;/pub-dates&gt;&lt;/dates&gt;&lt;isbn&gt;0002-9297 (Print)&amp;#xD;0002-9297 (Linking)&lt;/isbn&gt;&lt;accession-num&gt;17701901&lt;/accession-num&gt;&lt;urls&gt;&lt;related-urls&gt;&lt;url&gt;https://www.ncbi.nlm.nih.gov/pubmed/17701901&lt;/url&gt;&lt;/related-urls&gt;&lt;/urls&gt;&lt;custom2&gt;PMC1950838&lt;/custom2&gt;&lt;electronic-resource-num&gt;10.1086/519795&lt;/electronic-resource-num&gt;&lt;/record&gt;&lt;/Cite&gt;&lt;/EndNote&gt;</w:instrText>
      </w:r>
      <w:r w:rsidR="004E078B">
        <w:fldChar w:fldCharType="separate"/>
      </w:r>
      <w:r w:rsidR="00CB2410">
        <w:rPr>
          <w:noProof/>
        </w:rPr>
        <w:t>(Purcell et al. 2007)</w:t>
      </w:r>
      <w:r w:rsidR="004E078B">
        <w:fldChar w:fldCharType="end"/>
      </w:r>
      <w:r w:rsidRPr="00AD4874">
        <w:t>. We used two different estimates of marker position</w:t>
      </w:r>
      <w:r w:rsidR="00225203">
        <w:t>s</w:t>
      </w:r>
      <w:r w:rsidRPr="00AD4874">
        <w:t xml:space="preserve"> to call ROH: recombination distance in </w:t>
      </w:r>
      <w:proofErr w:type="spellStart"/>
      <w:r w:rsidRPr="00AD4874">
        <w:t>centimorgans</w:t>
      </w:r>
      <w:proofErr w:type="spellEnd"/>
      <w:r w:rsidRPr="00AD4874">
        <w:t xml:space="preserve"> (cM) </w:t>
      </w:r>
      <w:r w:rsidR="00225203">
        <w:t xml:space="preserve">and </w:t>
      </w:r>
      <w:r w:rsidR="00153D56" w:rsidRPr="00AD4874">
        <w:t>phy</w:t>
      </w:r>
      <w:r w:rsidR="006D13BF">
        <w:t xml:space="preserve">sical </w:t>
      </w:r>
      <w:proofErr w:type="spellStart"/>
      <w:r w:rsidR="006D13BF">
        <w:t>distancs</w:t>
      </w:r>
      <w:proofErr w:type="spellEnd"/>
      <w:r w:rsidR="006D13BF">
        <w:t xml:space="preserve"> in </w:t>
      </w:r>
      <w:proofErr w:type="spellStart"/>
      <w:r w:rsidR="006D13BF">
        <w:t>basepairs</w:t>
      </w:r>
      <w:proofErr w:type="spellEnd"/>
      <w:r w:rsidR="006D13BF">
        <w:t xml:space="preserve"> (</w:t>
      </w:r>
      <w:proofErr w:type="spellStart"/>
      <w:r w:rsidR="006D13BF">
        <w:t>bp</w:t>
      </w:r>
      <w:proofErr w:type="spellEnd"/>
      <w:r w:rsidR="006D13BF">
        <w:t>)</w:t>
      </w:r>
      <w:r w:rsidR="00153D56">
        <w:t xml:space="preserve">. Recombination distance was </w:t>
      </w:r>
      <w:r w:rsidRPr="00AD4874">
        <w:t>based on direct estimates of recombinatio</w:t>
      </w:r>
      <w:r w:rsidR="00153D56">
        <w:t xml:space="preserve">n in the Rum red deer pedigree </w:t>
      </w:r>
      <w:r w:rsidR="00153D56">
        <w:fldChar w:fldCharType="begin">
          <w:fldData xml:space="preserve">PEVuZE5vdGU+PENpdGU+PEF1dGhvcj5Kb2huc3RvbjwvQXV0aG9yPjxZZWFyPjIwMTc8L1llYXI+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</w:fldData>
        </w:fldChar>
      </w:r>
      <w:r w:rsidR="00CB2410">
        <w:instrText xml:space="preserve"> ADDIN EN.CITE </w:instrText>
      </w:r>
      <w:r w:rsidR="00CB2410">
        <w:fldChar w:fldCharType="begin">
          <w:fldData xml:space="preserve">PEVuZE5vdGU+PENpdGU+PEF1dGhvcj5Kb2huc3RvbjwvQXV0aG9yPjxZZWFyPjIwMTc8L1llYXI+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</w:fldData>
        </w:fldChar>
      </w:r>
      <w:r w:rsidR="00CB2410">
        <w:instrText xml:space="preserve"> ADDIN EN.CITE.DATA </w:instrText>
      </w:r>
      <w:r w:rsidR="00CB2410">
        <w:fldChar w:fldCharType="end"/>
      </w:r>
      <w:r w:rsidR="00153D56">
        <w:fldChar w:fldCharType="separate"/>
      </w:r>
      <w:r w:rsidR="00CB2410">
        <w:rPr>
          <w:noProof/>
        </w:rPr>
        <w:t>(Johnston et al. 2017)</w:t>
      </w:r>
      <w:r w:rsidR="00153D56">
        <w:fldChar w:fldCharType="end"/>
      </w:r>
      <w:r w:rsidRPr="00AD4874">
        <w:t xml:space="preserve">. </w:t>
      </w:r>
      <w:r w:rsidR="006D13BF">
        <w:t xml:space="preserve">Physical markers were based on homologous SNP positions on the cattle genome </w:t>
      </w:r>
      <w:r w:rsidR="006D13BF" w:rsidRPr="006D13BF">
        <w:t xml:space="preserve">BTA </w:t>
      </w:r>
      <w:proofErr w:type="spellStart"/>
      <w:r w:rsidR="006D13BF" w:rsidRPr="006D13BF">
        <w:t>vUMD</w:t>
      </w:r>
      <w:proofErr w:type="spellEnd"/>
      <w:r w:rsidR="006D13BF" w:rsidRPr="006D13BF">
        <w:t xml:space="preserve"> 3.0 and the sheep genome Oar_v3.1</w:t>
      </w:r>
      <w:r w:rsidR="006D13BF">
        <w:t xml:space="preserve"> </w:t>
      </w:r>
      <w:r w:rsidR="006D13BF">
        <w:fldChar w:fldCharType="begin">
          <w:fldData xml:space="preserve">PEVuZE5vdGU+PENpdGU+PEF1dGhvcj5Kb2huc3RvbjwvQXV0aG9yPjxZZWFyPjIwMTc8L1llYXI+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</w:fldData>
        </w:fldChar>
      </w:r>
      <w:r w:rsidR="00CB2410">
        <w:instrText xml:space="preserve"> ADDIN EN.CITE </w:instrText>
      </w:r>
      <w:r w:rsidR="00CB2410">
        <w:fldChar w:fldCharType="begin">
          <w:fldData xml:space="preserve">PEVuZE5vdGU+PENpdGU+PEF1dGhvcj5Kb2huc3RvbjwvQXV0aG9yPjxZZWFyPjIwMTc8L1llYXI+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</w:fldData>
        </w:fldChar>
      </w:r>
      <w:r w:rsidR="00CB2410">
        <w:instrText xml:space="preserve"> ADDIN EN.CITE.DATA </w:instrText>
      </w:r>
      <w:r w:rsidR="00CB2410">
        <w:fldChar w:fldCharType="end"/>
      </w:r>
      <w:r w:rsidR="006D13BF">
        <w:fldChar w:fldCharType="separate"/>
      </w:r>
      <w:r w:rsidR="00CB2410">
        <w:rPr>
          <w:noProof/>
        </w:rPr>
        <w:t>(Johnston et al. 2017)</w:t>
      </w:r>
      <w:r w:rsidR="006D13BF">
        <w:fldChar w:fldCharType="end"/>
      </w:r>
      <w:r w:rsidR="006D13BF" w:rsidRPr="006D13BF">
        <w:t>.</w:t>
      </w:r>
      <w:r w:rsidR="000221D9">
        <w:t xml:space="preserve"> For consistency between searches we assumed 1Mb </w:t>
      </w:r>
      <m:oMath>
        <m:r>
          <w:rPr>
            <w:rFonts w:ascii="Cambria Math" w:hAnsi="Cambria Math"/>
          </w:rPr>
          <m:t>≈</m:t>
        </m:r>
      </m:oMath>
      <w:r w:rsidR="000221D9">
        <w:rPr>
          <w:rFonts w:eastAsiaTheme="minorEastAsia"/>
        </w:rPr>
        <w:t xml:space="preserve"> </w:t>
      </w:r>
      <w:r w:rsidR="000221D9">
        <w:t xml:space="preserve">1cM (Actual value: 1Mb = 1.04cM, </w:t>
      </w:r>
      <w:r w:rsidR="000221D9">
        <w:fldChar w:fldCharType="begin">
          <w:fldData xml:space="preserve">PEVuZE5vdGU+PENpdGU+PEF1dGhvcj5Kb2huc3RvbjwvQXV0aG9yPjxZZWFyPjIwMTc8L1llYXI+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</w:fldData>
        </w:fldChar>
      </w:r>
      <w:r w:rsidR="00CB2410">
        <w:instrText xml:space="preserve"> ADDIN EN.CITE </w:instrText>
      </w:r>
      <w:r w:rsidR="00CB2410">
        <w:fldChar w:fldCharType="begin">
          <w:fldData xml:space="preserve">PEVuZE5vdGU+PENpdGU+PEF1dGhvcj5Kb2huc3RvbjwvQXV0aG9yPjxZZWFyPjIwMTc8L1llYXI+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</w:fldData>
        </w:fldChar>
      </w:r>
      <w:r w:rsidR="00CB2410">
        <w:instrText xml:space="preserve"> ADDIN EN.CITE.DATA </w:instrText>
      </w:r>
      <w:r w:rsidR="00CB2410">
        <w:fldChar w:fldCharType="end"/>
      </w:r>
      <w:r w:rsidR="000221D9">
        <w:fldChar w:fldCharType="separate"/>
      </w:r>
      <w:r w:rsidR="00CB2410">
        <w:rPr>
          <w:noProof/>
        </w:rPr>
        <w:t>(Johnston et al. 2017)</w:t>
      </w:r>
      <w:r w:rsidR="000221D9">
        <w:fldChar w:fldCharType="end"/>
      </w:r>
      <w:r w:rsidR="000221D9">
        <w:t xml:space="preserve">. </w:t>
      </w:r>
      <w:r w:rsidRPr="00AD4874">
        <w:t xml:space="preserve">The following parameters were used to identify ROH in both cases: </w:t>
      </w:r>
      <w:r w:rsidR="000221D9">
        <w:t>--</w:t>
      </w:r>
      <w:r w:rsidR="000221D9" w:rsidRPr="000221D9">
        <w:rPr>
          <w:i/>
        </w:rPr>
        <w:t>autosome-</w:t>
      </w:r>
      <w:proofErr w:type="spellStart"/>
      <w:r w:rsidR="000221D9" w:rsidRPr="000221D9">
        <w:rPr>
          <w:i/>
        </w:rPr>
        <w:t>num</w:t>
      </w:r>
      <w:proofErr w:type="spellEnd"/>
      <w:r w:rsidR="000221D9">
        <w:t xml:space="preserve"> 33, </w:t>
      </w:r>
      <w:r w:rsidR="00016D0D" w:rsidRPr="000221D9">
        <w:rPr>
          <w:i/>
        </w:rPr>
        <w:t>--</w:t>
      </w:r>
      <w:proofErr w:type="spellStart"/>
      <w:r w:rsidR="00016D0D" w:rsidRPr="000221D9">
        <w:rPr>
          <w:i/>
        </w:rPr>
        <w:t>homozyg-snp</w:t>
      </w:r>
      <w:proofErr w:type="spellEnd"/>
      <w:r w:rsidR="00016D0D">
        <w:t xml:space="preserve"> </w:t>
      </w:r>
      <w:r w:rsidRPr="00AD4874">
        <w:t>40</w:t>
      </w:r>
      <w:r w:rsidR="00016D0D">
        <w:t xml:space="preserve"> (</w:t>
      </w:r>
      <w:r w:rsidR="00016D0D" w:rsidRPr="00AD4874">
        <w:t>min</w:t>
      </w:r>
      <w:r w:rsidR="00016D0D">
        <w:t>imum number of SNPs in a ROH)</w:t>
      </w:r>
      <w:r w:rsidRPr="00AD4874">
        <w:t xml:space="preserve">, </w:t>
      </w:r>
      <w:r w:rsidR="00016D0D" w:rsidRPr="000221D9">
        <w:rPr>
          <w:i/>
        </w:rPr>
        <w:t>--</w:t>
      </w:r>
      <w:proofErr w:type="spellStart"/>
      <w:r w:rsidR="00016D0D" w:rsidRPr="000221D9">
        <w:rPr>
          <w:i/>
        </w:rPr>
        <w:t>homozyg</w:t>
      </w:r>
      <w:proofErr w:type="spellEnd"/>
      <w:r w:rsidR="00016D0D" w:rsidRPr="000221D9">
        <w:rPr>
          <w:i/>
        </w:rPr>
        <w:t>-kb</w:t>
      </w:r>
      <w:r w:rsidR="006D13BF">
        <w:t xml:space="preserve"> 2</w:t>
      </w:r>
      <w:r w:rsidR="00016D0D">
        <w:t>500 (</w:t>
      </w:r>
      <w:r w:rsidR="00016D0D" w:rsidRPr="00AD4874">
        <w:t>m</w:t>
      </w:r>
      <w:r w:rsidR="00016D0D">
        <w:t>inimum length of a ROH</w:t>
      </w:r>
      <w:r w:rsidR="000221D9">
        <w:t xml:space="preserve"> in kb</w:t>
      </w:r>
      <w:r w:rsidR="00016D0D">
        <w:t xml:space="preserve">), </w:t>
      </w:r>
      <w:r w:rsidR="00016D0D" w:rsidRPr="000221D9">
        <w:rPr>
          <w:i/>
        </w:rPr>
        <w:t>--</w:t>
      </w:r>
      <w:proofErr w:type="spellStart"/>
      <w:r w:rsidR="00016D0D" w:rsidRPr="000221D9">
        <w:rPr>
          <w:i/>
        </w:rPr>
        <w:t>homozyg-denisty</w:t>
      </w:r>
      <w:proofErr w:type="spellEnd"/>
      <w:r w:rsidR="00016D0D">
        <w:t xml:space="preserve"> 70, </w:t>
      </w:r>
      <w:r w:rsidR="00016D0D" w:rsidRPr="000221D9">
        <w:rPr>
          <w:i/>
        </w:rPr>
        <w:t>--</w:t>
      </w:r>
      <w:proofErr w:type="spellStart"/>
      <w:r w:rsidR="00016D0D" w:rsidRPr="000221D9">
        <w:rPr>
          <w:i/>
        </w:rPr>
        <w:t>homozyg</w:t>
      </w:r>
      <w:proofErr w:type="spellEnd"/>
      <w:r w:rsidR="00016D0D" w:rsidRPr="000221D9">
        <w:rPr>
          <w:i/>
        </w:rPr>
        <w:t>-window-</w:t>
      </w:r>
      <w:proofErr w:type="spellStart"/>
      <w:r w:rsidR="00016D0D" w:rsidRPr="000221D9">
        <w:rPr>
          <w:i/>
        </w:rPr>
        <w:t>snp</w:t>
      </w:r>
      <w:proofErr w:type="spellEnd"/>
      <w:r w:rsidR="00016D0D">
        <w:t xml:space="preserve"> 35</w:t>
      </w:r>
      <w:r w:rsidRPr="00AD4874">
        <w:t xml:space="preserve">, </w:t>
      </w:r>
      <w:r w:rsidR="00016D0D" w:rsidRPr="000221D9">
        <w:rPr>
          <w:i/>
        </w:rPr>
        <w:t>--</w:t>
      </w:r>
      <w:proofErr w:type="spellStart"/>
      <w:r w:rsidR="00016D0D" w:rsidRPr="000221D9">
        <w:rPr>
          <w:i/>
        </w:rPr>
        <w:t>homozyg</w:t>
      </w:r>
      <w:proofErr w:type="spellEnd"/>
      <w:r w:rsidR="00016D0D" w:rsidRPr="000221D9">
        <w:rPr>
          <w:i/>
        </w:rPr>
        <w:t>-window-missing</w:t>
      </w:r>
      <w:r w:rsidR="00016D0D">
        <w:t xml:space="preserve"> </w:t>
      </w:r>
      <w:r w:rsidRPr="00AD4874">
        <w:t>4</w:t>
      </w:r>
      <w:r w:rsidR="00016D0D">
        <w:t>,</w:t>
      </w:r>
      <w:r w:rsidRPr="00AD4874">
        <w:t xml:space="preserve"> </w:t>
      </w:r>
      <w:proofErr w:type="spellStart"/>
      <w:r w:rsidR="00016D0D" w:rsidRPr="000221D9">
        <w:rPr>
          <w:i/>
        </w:rPr>
        <w:t>homozyg</w:t>
      </w:r>
      <w:proofErr w:type="spellEnd"/>
      <w:r w:rsidR="00016D0D" w:rsidRPr="000221D9">
        <w:rPr>
          <w:i/>
        </w:rPr>
        <w:t>-het</w:t>
      </w:r>
      <w:r w:rsidR="00016D0D">
        <w:t xml:space="preserve"> 0</w:t>
      </w:r>
      <w:r w:rsidRPr="00AD4874">
        <w:t xml:space="preserve">, </w:t>
      </w:r>
      <w:r w:rsidR="00016D0D">
        <w:t>--</w:t>
      </w:r>
      <w:proofErr w:type="spellStart"/>
      <w:r w:rsidR="00016D0D" w:rsidRPr="000221D9">
        <w:rPr>
          <w:i/>
        </w:rPr>
        <w:t>maf</w:t>
      </w:r>
      <w:proofErr w:type="spellEnd"/>
      <w:r w:rsidRPr="00AD4874">
        <w:t xml:space="preserve"> 0.01. </w:t>
      </w:r>
    </w:p>
    <w:p w14:paraId="085371C2" w14:textId="77777777" w:rsidR="00CF6B33" w:rsidRPr="00AD4874" w:rsidRDefault="00CF6B33" w:rsidP="00AD4874"/>
    <w:p w14:paraId="3F0B3917" w14:textId="5B095F7D" w:rsidR="00AD4874" w:rsidRPr="00A7304B" w:rsidRDefault="00AD4874" w:rsidP="00AD4874">
      <w:pPr>
        <w:rPr>
          <w:b/>
          <w:i/>
        </w:rPr>
      </w:pPr>
      <w:r w:rsidRPr="00A7304B">
        <w:rPr>
          <w:b/>
          <w:i/>
        </w:rPr>
        <w:t xml:space="preserve">ROH Hotspots and coldspots </w:t>
      </w:r>
    </w:p>
    <w:p w14:paraId="170D0B88" w14:textId="2A91367B" w:rsidR="00CF6B33" w:rsidRDefault="00CF6B33" w:rsidP="00AD4874">
      <w:pPr>
        <w:ind w:firstLine="720"/>
      </w:pPr>
      <w:r>
        <w:t xml:space="preserve">To determine ROH hotspots and coldspots across the genome we estimated the proportion of individuals with a ROH at a SNP, or </w:t>
      </w:r>
      <w:proofErr w:type="spellStart"/>
      <w:r w:rsidRPr="00CF6B33">
        <w:rPr>
          <w:i/>
        </w:rPr>
        <w:t>P</w:t>
      </w:r>
      <w:r w:rsidR="00016D0D">
        <w:rPr>
          <w:i/>
        </w:rPr>
        <w:t>ropROH</w:t>
      </w:r>
      <w:proofErr w:type="spellEnd"/>
      <w:r>
        <w:t xml:space="preserve">. </w:t>
      </w:r>
      <w:proofErr w:type="spellStart"/>
      <w:r>
        <w:t>P</w:t>
      </w:r>
      <w:r w:rsidR="00016D0D">
        <w:t>ropROH</w:t>
      </w:r>
      <w:proofErr w:type="spellEnd"/>
      <w:r>
        <w:t xml:space="preserve"> was calculated as a SNP-by</w:t>
      </w:r>
      <w:r w:rsidR="00EE13CD">
        <w:t>-</w:t>
      </w:r>
      <w:r>
        <w:t>SNP measure as follows:</w:t>
      </w:r>
    </w:p>
    <w:p w14:paraId="49FF465E" w14:textId="2BAED873" w:rsidR="00CF6B33" w:rsidRDefault="00472DB0" w:rsidP="00AD4874">
      <w:pPr>
        <w:ind w:firstLine="720"/>
      </w:pPr>
      <m:oMathPara>
        <m:oMath>
          <m:sSub>
            <m:sSubPr>
              <m:ctrlPr>
                <w:rPr>
                  <w:rFonts w:ascii="Cambria Math" w:hAnsi="Cambria Math"/>
                  <w:i/>
                </w:rPr>
              </m:ctrlPr>
            </m:sSubPr>
            <m:e>
              <m:r>
                <w:rPr>
                  <w:rFonts w:ascii="Cambria Math" w:hAnsi="Cambria Math"/>
                </w:rPr>
                <m:t>Prop</m:t>
              </m:r>
            </m:e>
            <m:sub>
              <m:r>
                <w:rPr>
                  <w:rFonts w:ascii="Cambria Math" w:hAnsi="Cambria Math"/>
                </w:rPr>
                <m:t>ROH</m:t>
              </m:r>
            </m:sub>
          </m:sSub>
          <m:r>
            <w:rPr>
              <w:rFonts w:ascii="Cambria Math" w:hAnsi="Cambria Math"/>
            </w:rPr>
            <m:t xml:space="preserve">= </m:t>
          </m:r>
          <m:f>
            <m:fPr>
              <m:ctrlPr>
                <w:rPr>
                  <w:rFonts w:ascii="Cambria Math" w:hAnsi="Cambria Math"/>
                  <w:i/>
                </w:rPr>
              </m:ctrlPr>
            </m:fPr>
            <m:num>
              <m:r>
                <w:rPr>
                  <w:rFonts w:ascii="Cambria Math" w:hAnsi="Cambria Math"/>
                </w:rPr>
                <m:t>Number of individuals with a ROH at focal SNP</m:t>
              </m:r>
            </m:num>
            <m:den>
              <m:r>
                <w:rPr>
                  <w:rFonts w:ascii="Cambria Math" w:hAnsi="Cambria Math"/>
                </w:rPr>
                <m:t>Total number of individuals in the population</m:t>
              </m:r>
            </m:den>
          </m:f>
        </m:oMath>
      </m:oMathPara>
    </w:p>
    <w:p w14:paraId="7C5087A1" w14:textId="7FB2E275" w:rsidR="00EE13CD" w:rsidRPr="00AD4874" w:rsidRDefault="00EE13CD" w:rsidP="00EE13CD">
      <w:pPr>
        <w:ind w:firstLine="720"/>
      </w:pPr>
      <w:r>
        <w:t>We classed t</w:t>
      </w:r>
      <w:r w:rsidRPr="00AD4874">
        <w:t xml:space="preserve">he </w:t>
      </w:r>
      <w:r>
        <w:t>99</w:t>
      </w:r>
      <w:r w:rsidRPr="00EE13CD">
        <w:rPr>
          <w:vertAlign w:val="superscript"/>
        </w:rPr>
        <w:t>th</w:t>
      </w:r>
      <w:r>
        <w:t xml:space="preserve"> percentile value for </w:t>
      </w:r>
      <w:proofErr w:type="spellStart"/>
      <w:r>
        <w:t>genomewide</w:t>
      </w:r>
      <w:proofErr w:type="spellEnd"/>
      <w:r>
        <w:t xml:space="preserve"> </w:t>
      </w:r>
      <w:r w:rsidRPr="00AD4874">
        <w:rPr>
          <w:i/>
        </w:rPr>
        <w:t>P</w:t>
      </w:r>
      <w:r>
        <w:rPr>
          <w:i/>
        </w:rPr>
        <w:t xml:space="preserve"> </w:t>
      </w:r>
      <w:r>
        <w:t xml:space="preserve">as the hotspot threshold, </w:t>
      </w:r>
      <w:r w:rsidR="0087325C">
        <w:t xml:space="preserve">such that </w:t>
      </w:r>
      <w:r>
        <w:t>any SNP with a value equal to or above this threshold was classed as a hotspot SNP. The 1</w:t>
      </w:r>
      <w:r w:rsidRPr="00EE13CD">
        <w:rPr>
          <w:vertAlign w:val="superscript"/>
        </w:rPr>
        <w:t>st</w:t>
      </w:r>
      <w:r>
        <w:t xml:space="preserve"> percentile value for </w:t>
      </w:r>
      <w:proofErr w:type="spellStart"/>
      <w:r>
        <w:t>genomewide</w:t>
      </w:r>
      <w:proofErr w:type="spellEnd"/>
      <w:r>
        <w:t xml:space="preserve"> P was classed as the coldspot threshold, and </w:t>
      </w:r>
      <w:r w:rsidR="004A66BE">
        <w:t xml:space="preserve">any </w:t>
      </w:r>
      <w:r>
        <w:t>SNP equal to or below this value was classed as a coldspot SNP.</w:t>
      </w:r>
      <w:r w:rsidRPr="00AD4874">
        <w:t xml:space="preserve"> </w:t>
      </w:r>
    </w:p>
    <w:p w14:paraId="2C9A09D0" w14:textId="2C72758C" w:rsidR="00AD4874" w:rsidRPr="00AD4874" w:rsidRDefault="00AD4874" w:rsidP="00EE13CD">
      <w:commentRangeStart w:id="80"/>
      <w:r w:rsidRPr="00AD4874">
        <w:t xml:space="preserve">In the course of this activity we found that </w:t>
      </w:r>
      <w:proofErr w:type="spellStart"/>
      <w:r w:rsidRPr="00AD4874">
        <w:rPr>
          <w:i/>
        </w:rPr>
        <w:t>P</w:t>
      </w:r>
      <w:r w:rsidR="000221D9">
        <w:rPr>
          <w:i/>
        </w:rPr>
        <w:t>ropROH</w:t>
      </w:r>
      <w:proofErr w:type="spellEnd"/>
      <w:r w:rsidRPr="00AD4874">
        <w:t xml:space="preserve"> was positively correlated with the density of SNPs</w:t>
      </w:r>
      <w:r w:rsidR="00B41643">
        <w:t xml:space="preserve"> such that fewer ROH were identified in regions where fewer SNPs were genotyped.  For example for the Rum population, using genetic map positions and</w:t>
      </w:r>
      <w:r w:rsidRPr="00AD4874">
        <w:t xml:space="preserve"> a 1500kb/cM window</w:t>
      </w:r>
      <w:r w:rsidR="00B41643">
        <w:t xml:space="preserve"> </w:t>
      </w:r>
      <w:r w:rsidR="00BD39CC">
        <w:t xml:space="preserve">(which is </w:t>
      </w:r>
      <w:r w:rsidR="00B012F8">
        <w:t>smaller than the minimum length set for a ROH when searching for ROH</w:t>
      </w:r>
      <w:r w:rsidR="00BD39CC">
        <w:t>,</w:t>
      </w:r>
      <w:r w:rsidR="00B012F8">
        <w:t xml:space="preserve"> but still allow</w:t>
      </w:r>
      <w:r w:rsidR="00B41643">
        <w:t xml:space="preserve">s </w:t>
      </w:r>
      <w:r w:rsidR="00BD39CC">
        <w:t>many</w:t>
      </w:r>
      <w:r w:rsidR="00B012F8">
        <w:t xml:space="preserve"> SNPs </w:t>
      </w:r>
      <w:r w:rsidR="00BD39CC">
        <w:t xml:space="preserve">to </w:t>
      </w:r>
      <w:r w:rsidR="00B012F8">
        <w:t>pass quality contro</w:t>
      </w:r>
      <w:r w:rsidR="00B41643">
        <w:t>l)</w:t>
      </w:r>
      <w:r w:rsidR="00BD39CC">
        <w:t xml:space="preserve"> the  Pearson’s </w:t>
      </w:r>
      <w:r w:rsidRPr="00AD4874">
        <w:t xml:space="preserve">correlation </w:t>
      </w:r>
      <w:commentRangeStart w:id="81"/>
      <w:commentRangeStart w:id="82"/>
      <w:commentRangeStart w:id="83"/>
      <w:r w:rsidR="00BD39CC">
        <w:t xml:space="preserve">was </w:t>
      </w:r>
      <w:r w:rsidRPr="00AD4874">
        <w:t>0.58</w:t>
      </w:r>
      <w:commentRangeEnd w:id="81"/>
      <w:r w:rsidRPr="00AD4874">
        <w:rPr>
          <w:sz w:val="16"/>
          <w:szCs w:val="16"/>
        </w:rPr>
        <w:commentReference w:id="81"/>
      </w:r>
      <w:commentRangeEnd w:id="82"/>
      <w:r w:rsidRPr="00AD4874">
        <w:rPr>
          <w:sz w:val="16"/>
          <w:szCs w:val="16"/>
        </w:rPr>
        <w:commentReference w:id="82"/>
      </w:r>
      <w:commentRangeEnd w:id="83"/>
      <w:r w:rsidR="00EE13CD">
        <w:rPr>
          <w:rStyle w:val="CommentReference"/>
        </w:rPr>
        <w:commentReference w:id="83"/>
      </w:r>
      <w:r w:rsidRPr="00AD4874">
        <w:t xml:space="preserve">). </w:t>
      </w:r>
      <w:r w:rsidR="00B012F8">
        <w:t xml:space="preserve"> </w:t>
      </w:r>
      <w:commentRangeEnd w:id="80"/>
      <w:r w:rsidR="00BD39CC">
        <w:rPr>
          <w:rStyle w:val="CommentReference"/>
        </w:rPr>
        <w:commentReference w:id="80"/>
      </w:r>
      <w:r w:rsidRPr="00AD4874">
        <w:t>This artefact of the density of SNPs in a region and the Plink algorithm for calling ROH</w:t>
      </w:r>
      <w:r w:rsidR="00B41643">
        <w:t xml:space="preserve"> </w:t>
      </w:r>
      <w:r w:rsidR="00EE13CD">
        <w:t xml:space="preserve">has previously been </w:t>
      </w:r>
      <w:r w:rsidR="00B012F8">
        <w:t xml:space="preserve">identified </w:t>
      </w:r>
      <w:r w:rsidR="00EE13CD">
        <w:t xml:space="preserve">as an issue for this type of analysis </w:t>
      </w:r>
      <w:r w:rsidR="00EE13CD">
        <w:fldChar w:fldCharType="begin">
          <w:fldData xml:space="preserve">PEVuZE5vdGU+PENpdGU+PEF1dGhvcj5OYW5kb2xvPC9BdXRob3I+PFllYXI+MjAxODwvWWVhcj48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</w:fldData>
        </w:fldChar>
      </w:r>
      <w:r w:rsidR="00CB2410">
        <w:instrText xml:space="preserve"> ADDIN EN.CITE </w:instrText>
      </w:r>
      <w:r w:rsidR="00CB2410">
        <w:fldChar w:fldCharType="begin">
          <w:fldData xml:space="preserve">PEVuZE5vdGU+PENpdGU+PEF1dGhvcj5OYW5kb2xvPC9BdXRob3I+PFllYXI+MjAxODwvWWVhcj48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</w:fldData>
        </w:fldChar>
      </w:r>
      <w:r w:rsidR="00CB2410">
        <w:instrText xml:space="preserve"> ADDIN EN.CITE.DATA </w:instrText>
      </w:r>
      <w:r w:rsidR="00CB2410">
        <w:fldChar w:fldCharType="end"/>
      </w:r>
      <w:r w:rsidR="00EE13CD">
        <w:fldChar w:fldCharType="separate"/>
      </w:r>
      <w:r w:rsidR="00CB2410">
        <w:rPr>
          <w:noProof/>
        </w:rPr>
        <w:t>(Nandolo et al. 2018)</w:t>
      </w:r>
      <w:r w:rsidR="00EE13CD">
        <w:fldChar w:fldCharType="end"/>
      </w:r>
      <w:r w:rsidRPr="00AD4874">
        <w:t xml:space="preserve">. A density of 23 SNPs per </w:t>
      </w:r>
      <w:commentRangeStart w:id="84"/>
      <w:r w:rsidRPr="000221D9">
        <w:rPr>
          <w:highlight w:val="yellow"/>
        </w:rPr>
        <w:t>1500kb</w:t>
      </w:r>
      <w:commentRangeEnd w:id="84"/>
      <w:r w:rsidR="000221D9">
        <w:rPr>
          <w:rStyle w:val="CommentReference"/>
        </w:rPr>
        <w:commentReference w:id="84"/>
      </w:r>
      <w:r w:rsidRPr="000221D9">
        <w:rPr>
          <w:highlight w:val="yellow"/>
        </w:rPr>
        <w:t>/cM</w:t>
      </w:r>
      <w:r w:rsidRPr="00AD4874">
        <w:t xml:space="preserve"> window with a 100kb/cM sliding window was chosen as the minimum acceptable SNP density because this was</w:t>
      </w:r>
      <w:r w:rsidR="00BD39CC">
        <w:t xml:space="preserve"> the point at which</w:t>
      </w:r>
      <w:r w:rsidRPr="00AD4874">
        <w:t xml:space="preserve"> the relationship saturated and after this threshold the correlation </w:t>
      </w:r>
      <w:r w:rsidR="00BD39CC">
        <w:t>wa</w:t>
      </w:r>
      <w:r w:rsidRPr="00AD4874">
        <w:t>s greatly reduced (</w:t>
      </w:r>
      <w:proofErr w:type="spellStart"/>
      <w:r w:rsidRPr="00AD4874">
        <w:t>Pearsons</w:t>
      </w:r>
      <w:proofErr w:type="spellEnd"/>
      <w:r w:rsidRPr="00AD4874">
        <w:t xml:space="preserve"> correlation: 0.2, Supplementary information). All SNPs within windows that fell below this density were discarded from the analysis of hotspots and coldspots. Additional QC for this analysis removed the first and last 40 SNPs from each linkage group to account for the fact that fewer ROH will be called in these regions as a ROH cannot span past the extremities of a linkage group. T</w:t>
      </w:r>
      <w:r w:rsidR="00B012F8">
        <w:t>hese QC steps</w:t>
      </w:r>
      <w:r w:rsidRPr="00AD4874">
        <w:t xml:space="preserve"> resulted in 25,798 SNPs remaining using the </w:t>
      </w:r>
      <w:r w:rsidR="00B012F8">
        <w:t xml:space="preserve">genetic </w:t>
      </w:r>
      <w:r w:rsidRPr="00AD4874">
        <w:t xml:space="preserve">map and 26,318 SNPs using the physical map for the Rum population. In the Kintyre population 25,194 SNPs were retained using the </w:t>
      </w:r>
      <w:r w:rsidR="00B012F8">
        <w:t xml:space="preserve">genetic </w:t>
      </w:r>
      <w:r w:rsidRPr="00AD4874">
        <w:t xml:space="preserve">map and 25,638 SNPs using physical map. </w:t>
      </w:r>
    </w:p>
    <w:p w14:paraId="48BEB668" w14:textId="77777777" w:rsidR="00AD4874" w:rsidRDefault="00AD4874"/>
    <w:p w14:paraId="576881C8" w14:textId="77777777" w:rsidR="00DD1D4E" w:rsidRPr="00DD1D4E" w:rsidRDefault="00DD1D4E">
      <w:pPr>
        <w:rPr>
          <w:b/>
          <w:i/>
        </w:rPr>
      </w:pPr>
      <w:r w:rsidRPr="00DD1D4E">
        <w:rPr>
          <w:b/>
          <w:i/>
        </w:rPr>
        <w:t>Simulations</w:t>
      </w:r>
    </w:p>
    <w:p w14:paraId="6A72F3F9" w14:textId="78A7B5B4" w:rsidR="00453496" w:rsidRDefault="00DD1D4E" w:rsidP="00B465F5">
      <w:pPr>
        <w:ind w:firstLine="720"/>
      </w:pPr>
      <w:r>
        <w:t>Simulation</w:t>
      </w:r>
      <w:r w:rsidR="00B465F5">
        <w:t>s</w:t>
      </w:r>
      <w:r>
        <w:t xml:space="preserve"> were carried out in </w:t>
      </w:r>
      <w:proofErr w:type="spellStart"/>
      <w:r>
        <w:t>SLiM</w:t>
      </w:r>
      <w:proofErr w:type="spellEnd"/>
      <w:r>
        <w:t xml:space="preserve"> </w:t>
      </w:r>
      <w:r w:rsidR="0014589B">
        <w:t xml:space="preserve">3 </w:t>
      </w:r>
      <w:r w:rsidR="0014589B">
        <w:fldChar w:fldCharType="begin"/>
      </w:r>
      <w:r w:rsidR="00CB2410">
        <w:instrText xml:space="preserve"> ADDIN EN.CITE &lt;EndNote&gt;&lt;Cite&gt;&lt;Author&gt;Haller&lt;/Author&gt;&lt;Year&gt;2019&lt;/Year&gt;&lt;RecNum&gt;24&lt;/RecNum&gt;&lt;DisplayText&gt;(Haller and Messer 2019)&lt;/DisplayText&gt;&lt;record&gt;&lt;rec-number&gt;24&lt;/rec-number&gt;&lt;foreign-keys&gt;&lt;key app="EN" db-id="fadxrdtz00pzfpeerpu5sp579wsxex5v0z5w" timestamp="1627644743"&gt;24&lt;/key&gt;&lt;/foreign-keys&gt;&lt;ref-type name="Journal Article"&gt;17&lt;/ref-type&gt;&lt;contributors&gt;&lt;authors&gt;&lt;author&gt;Haller, B. C.&lt;/author&gt;&lt;author&gt;Messer, P. W.&lt;/author&gt;&lt;/authors&gt;&lt;/contributors&gt;&lt;auth-address&gt;Department of Biological Statistics and Computational Biology, Cornell University, Ithaca, NY.&lt;/auth-address&gt;&lt;titles&gt;&lt;title&gt;SLiM 3: Forward Genetic Simulations Beyond the Wright-Fisher Model&lt;/title&gt;&lt;secondary-title&gt;Mol Biol Evol&lt;/secondary-title&gt;&lt;/titles&gt;&lt;periodical&gt;&lt;full-title&gt;Mol Biol Evol&lt;/full-title&gt;&lt;/periodical&gt;&lt;pages&gt;632-</w:instrText>
      </w:r>
      <w:r w:rsidR="00CB2410">
        <w:lastRenderedPageBreak/>
        <w:instrText>637&lt;/pages&gt;&lt;volume&gt;36&lt;/volume&gt;&lt;number&gt;3&lt;/number&gt;&lt;edition&gt;2018/12/06&lt;/edition&gt;&lt;keywords&gt;&lt;keyword&gt;Computer Simulation&lt;/keyword&gt;&lt;keyword&gt;*Genetic Techniques&lt;/keyword&gt;&lt;keyword&gt;Genetics, Population/*methods&lt;/keyword&gt;&lt;keyword&gt;*Models, Genetic&lt;/keyword&gt;&lt;keyword&gt;*Software&lt;/keyword&gt;&lt;keyword&gt;*eco-evolutionary dynamics&lt;/keyword&gt;&lt;keyword&gt;*genealogy simulation&lt;/keyword&gt;&lt;keyword&gt;*landscape modeling&lt;/keyword&gt;&lt;keyword&gt;*spatial population dynamics&lt;/keyword&gt;&lt;keyword&gt;*tree sequence recording&lt;/keyword&gt;&lt;keyword&gt;*whole-population modeling&lt;/keyword&gt;&lt;/keywords&gt;&lt;dates&gt;&lt;year&gt;2019&lt;/year&gt;&lt;pub-dates&gt;&lt;date&gt;Mar 1&lt;/date&gt;&lt;/pub-dates&gt;&lt;/dates&gt;&lt;isbn&gt;1537-1719 (Electronic)&amp;#xD;0737-4038 (Linking)&lt;/isbn&gt;&lt;accession-num&gt;30517680&lt;/accession-num&gt;&lt;urls&gt;&lt;related-urls&gt;&lt;url&gt;https://www.ncbi.nlm.nih.gov/pubmed/30517680&lt;/url&gt;&lt;/related-urls&gt;&lt;/urls&gt;&lt;custom2&gt;PMC6389312&lt;/custom2&gt;&lt;electronic-resource-num&gt;10.1093/molbev/msy228&lt;/electronic-resource-num&gt;&lt;/record&gt;&lt;/Cite&gt;&lt;/EndNote&gt;</w:instrText>
      </w:r>
      <w:r w:rsidR="0014589B">
        <w:fldChar w:fldCharType="separate"/>
      </w:r>
      <w:r w:rsidR="00CB2410">
        <w:rPr>
          <w:noProof/>
        </w:rPr>
        <w:t>(Haller and Messer 2019)</w:t>
      </w:r>
      <w:r w:rsidR="0014589B">
        <w:fldChar w:fldCharType="end"/>
      </w:r>
      <w:r>
        <w:t xml:space="preserve"> to test the effect of selection, recombination rate and population history on the distribution of ROH across a </w:t>
      </w:r>
      <w:r w:rsidR="006A5AC8">
        <w:t xml:space="preserve">simulated </w:t>
      </w:r>
      <w:r>
        <w:t xml:space="preserve">100Mb chromosome. </w:t>
      </w:r>
      <w:r w:rsidR="00D95974">
        <w:t xml:space="preserve">Each simulation was run 25 times. </w:t>
      </w:r>
      <w:r>
        <w:t>We used three different population history scenarios: one reflecting the Rum population, one reflecting the mainland population and one with a more severe population bottleneck</w:t>
      </w:r>
      <w:r w:rsidR="006A5AC8">
        <w:t xml:space="preserve"> than the Rum population</w:t>
      </w:r>
      <w:r>
        <w:t>. All scenarios start</w:t>
      </w:r>
      <w:r w:rsidR="00377C38">
        <w:t>ed</w:t>
      </w:r>
      <w:r>
        <w:t xml:space="preserve"> with an</w:t>
      </w:r>
      <w:r w:rsidR="00301D6C">
        <w:t xml:space="preserve"> effective population size of 7500 set to run for 75</w:t>
      </w:r>
      <w:r>
        <w:t>,000 generations as a burn-in</w:t>
      </w:r>
      <w:r w:rsidR="006A5AC8">
        <w:t xml:space="preserve"> (10*Ne)</w:t>
      </w:r>
      <w:r w:rsidR="0014589B">
        <w:t xml:space="preserve"> </w:t>
      </w:r>
      <w:r w:rsidR="0014589B">
        <w:fldChar w:fldCharType="begin"/>
      </w:r>
      <w:r w:rsidR="00CB2410">
        <w:instrText xml:space="preserve"> ADDIN EN.CITE &lt;EndNote&gt;&lt;Cite&gt;&lt;Author&gt;Haller&lt;/Author&gt;&lt;Year&gt;2019&lt;/Year&gt;&lt;RecNum&gt;24&lt;/RecNum&gt;&lt;DisplayText&gt;(Haller and Messer 2019)&lt;/DisplayText&gt;&lt;record&gt;&lt;rec-number&gt;24&lt;/rec-number&gt;&lt;foreign-keys&gt;&lt;key app="EN" db-id="fadxrdtz00pzfpeerpu5sp579wsxex5v0z5w" timestamp="1627644743"&gt;24&lt;/key&gt;&lt;/foreign-keys&gt;&lt;ref-type name="Journal Article"&gt;17&lt;/ref-type&gt;&lt;contributors&gt;&lt;authors&gt;&lt;author&gt;Haller, B. C.&lt;/author&gt;&lt;author&gt;Messer, P. W.&lt;/author&gt;&lt;/authors&gt;&lt;/contributors&gt;&lt;auth-address&gt;Department of Biological Statistics and Computational Biology, Cornell University, Ithaca, NY.&lt;/auth-address&gt;&lt;titles&gt;&lt;title&gt;SLiM 3: Forward Genetic Simulations Beyond the Wright-Fisher Model&lt;/title&gt;&lt;secondary-title&gt;Mol Biol Evol&lt;/secondary-title&gt;&lt;/titles&gt;&lt;periodical&gt;&lt;full-title&gt;Mol Biol Evol&lt;/full-title&gt;&lt;/periodical&gt;&lt;pages&gt;632-637&lt;/pages&gt;&lt;volume&gt;36&lt;/volume&gt;&lt;number&gt;3&lt;/number&gt;&lt;edition&gt;2018/12/06&lt;/edition&gt;&lt;keywords&gt;&lt;keyword&gt;Computer Simulation&lt;/keyword&gt;&lt;keyword&gt;*Genetic Techniques&lt;/keyword&gt;&lt;keyword&gt;Genetics, Population/*methods&lt;/keyword&gt;&lt;keyword&gt;*Models, Genetic&lt;/keyword&gt;&lt;keyword&gt;*Software&lt;/keyword&gt;&lt;keyword&gt;*eco-evolutionary dynamics&lt;/keyword&gt;&lt;keyword&gt;*genealogy simulation&lt;/keyword&gt;&lt;keyword&gt;*landscape modeling&lt;/keyword&gt;&lt;keyword&gt;*spatial population dynamics&lt;/keyword&gt;&lt;keyword&gt;*tree sequence recording&lt;/keyword&gt;&lt;keyword&gt;*whole-population modeling&lt;/keyword&gt;&lt;/keywords&gt;&lt;dates&gt;&lt;year&gt;2019&lt;/year&gt;&lt;pub-dates&gt;&lt;date&gt;Mar 1&lt;/date&gt;&lt;/pub-dates&gt;&lt;/dates&gt;&lt;isbn&gt;1537-1719 (Electronic)&amp;#xD;0737-4038 (Linking)&lt;/isbn&gt;&lt;accession-num&gt;30517680&lt;/accession-num&gt;&lt;urls&gt;&lt;related-urls&gt;&lt;url&gt;https://www.ncbi.nlm.nih.gov/pubmed/30517680&lt;/url&gt;&lt;/related-urls&gt;&lt;/urls&gt;&lt;custom2&gt;PMC6389312&lt;/custom2&gt;&lt;electronic-resource-num&gt;10.1093/molbev/msy228&lt;/electronic-resource-num&gt;&lt;/record&gt;&lt;/Cite&gt;&lt;/EndNote&gt;</w:instrText>
      </w:r>
      <w:r w:rsidR="0014589B">
        <w:fldChar w:fldCharType="separate"/>
      </w:r>
      <w:r w:rsidR="00CB2410">
        <w:rPr>
          <w:noProof/>
        </w:rPr>
        <w:t>(Haller and Messer 2019)</w:t>
      </w:r>
      <w:r w:rsidR="0014589B">
        <w:fldChar w:fldCharType="end"/>
      </w:r>
      <w:r w:rsidR="00453496">
        <w:t xml:space="preserve">. This start </w:t>
      </w:r>
      <w:r w:rsidR="0027270F">
        <w:t xml:space="preserve">effective </w:t>
      </w:r>
      <w:r w:rsidR="00453496">
        <w:t xml:space="preserve">population size was based on </w:t>
      </w:r>
      <w:r w:rsidR="00B05FAA">
        <w:t>Ne = ~1/10 population size</w:t>
      </w:r>
      <w:r w:rsidR="00CB2410">
        <w:t xml:space="preserve"> </w:t>
      </w:r>
      <w:r w:rsidR="00CB2410">
        <w:fldChar w:fldCharType="begin"/>
      </w:r>
      <w:r w:rsidR="00CB2410">
        <w:instrText xml:space="preserve"> ADDIN EN.CITE &lt;EndNote&gt;&lt;Cite&gt;&lt;Author&gt;Frankham&lt;/Author&gt;&lt;Year&gt;2007&lt;/Year&gt;&lt;RecNum&gt;32&lt;/RecNum&gt;&lt;DisplayText&gt;(Frankham 2007)&lt;/DisplayText&gt;&lt;record&gt;&lt;rec-number&gt;32&lt;/rec-number&gt;&lt;foreign-keys&gt;&lt;key app="EN" db-id="fadxrdtz00pzfpeerpu5sp579wsxex5v0z5w" timestamp="1632494600"&gt;32&lt;/key&gt;&lt;/foreign-keys&gt;&lt;ref-type name="Journal Article"&gt;17&lt;/ref-type&gt;&lt;contributors&gt;&lt;authors&gt;&lt;author&gt;Frankham, R.&lt;/author&gt;&lt;/authors&gt;&lt;/contributors&gt;&lt;auth-address&gt;School of Biological Sciences, Macquarie University NSW, Australia. rfrankha@rna.bio.mq.edu.au&lt;/auth-address&gt;&lt;titles&gt;&lt;title&gt;Effective population size/adult population size ratios in wildlife: a review&lt;/title&gt;&lt;secondary-title&gt;Genet Res&lt;/secondary-title&gt;&lt;/titles&gt;&lt;periodical&gt;&lt;full-title&gt;Genet Res&lt;/full-title&gt;&lt;/periodical&gt;&lt;pages&gt;491-503&lt;/pages&gt;&lt;volume&gt;89&lt;/volume&gt;&lt;number&gt;5-6&lt;/number&gt;&lt;edition&gt;2008/11/04&lt;/edition&gt;&lt;dates&gt;&lt;year&gt;2007&lt;/year&gt;&lt;pub-dates&gt;&lt;date&gt;Dec&lt;/date&gt;&lt;/pub-dates&gt;&lt;/dates&gt;&lt;isbn&gt;0016-6723 (Linking)&lt;/isbn&gt;&lt;accession-num&gt;18976539&lt;/accession-num&gt;&lt;urls&gt;&lt;related-urls&gt;&lt;url&gt;https://www.ncbi.nlm.nih.gov/pubmed/18976539&lt;/url&gt;&lt;/related-urls&gt;&lt;/urls&gt;&lt;electronic-resource-num&gt;10.1017/S0016672308009695&lt;/electronic-resource-num&gt;&lt;/record&gt;&lt;/Cite&gt;&lt;/EndNote&gt;</w:instrText>
      </w:r>
      <w:r w:rsidR="00CB2410">
        <w:fldChar w:fldCharType="separate"/>
      </w:r>
      <w:r w:rsidR="00CB2410">
        <w:rPr>
          <w:noProof/>
        </w:rPr>
        <w:t>(Frankham 2007)</w:t>
      </w:r>
      <w:r w:rsidR="00CB2410">
        <w:fldChar w:fldCharType="end"/>
      </w:r>
      <w:r w:rsidR="009904C5">
        <w:t>. A</w:t>
      </w:r>
      <w:r w:rsidR="00B05FAA">
        <w:t xml:space="preserve">n </w:t>
      </w:r>
      <w:r w:rsidR="00453496">
        <w:t xml:space="preserve">estimation </w:t>
      </w:r>
      <w:r w:rsidR="00B05FAA">
        <w:t xml:space="preserve">of the </w:t>
      </w:r>
      <w:r w:rsidR="00453496">
        <w:t xml:space="preserve">red deer population </w:t>
      </w:r>
      <w:r w:rsidR="00382283">
        <w:t>in Scotland</w:t>
      </w:r>
      <w:r w:rsidR="00B05FAA">
        <w:t xml:space="preserve"> at the beginning of the 20</w:t>
      </w:r>
      <w:r w:rsidR="00B05FAA" w:rsidRPr="00453496">
        <w:rPr>
          <w:vertAlign w:val="superscript"/>
        </w:rPr>
        <w:t>th</w:t>
      </w:r>
      <w:r w:rsidR="00C66780">
        <w:t xml:space="preserve"> century was</w:t>
      </w:r>
      <w:r w:rsidR="00382283">
        <w:t xml:space="preserve"> </w:t>
      </w:r>
      <w:r w:rsidR="00635D7A">
        <w:t>~</w:t>
      </w:r>
      <w:r w:rsidR="00453496">
        <w:t xml:space="preserve">150,000 </w:t>
      </w:r>
      <w:r w:rsidR="00382283">
        <w:t>individuals</w:t>
      </w:r>
      <w:r w:rsidR="002322D9">
        <w:t xml:space="preserve"> (The Deer Working Group 2019).</w:t>
      </w:r>
      <w:r w:rsidR="00CB2410">
        <w:t xml:space="preserve"> </w:t>
      </w:r>
      <w:r w:rsidR="00B05FAA">
        <w:t>The population size</w:t>
      </w:r>
      <w:r w:rsidR="00453496">
        <w:t xml:space="preserve"> has since doubled to ~300,000 at the start of the </w:t>
      </w:r>
      <w:r w:rsidR="00382283">
        <w:t>21</w:t>
      </w:r>
      <w:r w:rsidR="00382283" w:rsidRPr="00382283">
        <w:rPr>
          <w:vertAlign w:val="superscript"/>
        </w:rPr>
        <w:t>st</w:t>
      </w:r>
      <w:r w:rsidR="00382283">
        <w:t xml:space="preserve"> century</w:t>
      </w:r>
      <w:r w:rsidR="002322D9">
        <w:t xml:space="preserve"> </w:t>
      </w:r>
      <w:r w:rsidR="002322D9">
        <w:t>(The Deer Working Group 2019)</w:t>
      </w:r>
      <w:r w:rsidR="00382283">
        <w:t>. If</w:t>
      </w:r>
      <w:r w:rsidR="00CF714C">
        <w:t xml:space="preserve"> we assume</w:t>
      </w:r>
      <w:r w:rsidR="00382283">
        <w:t xml:space="preserve"> the same rate of population </w:t>
      </w:r>
      <w:r w:rsidR="00CF714C">
        <w:t>increase</w:t>
      </w:r>
      <w:r w:rsidR="00382283">
        <w:t xml:space="preserve">, </w:t>
      </w:r>
      <w:r w:rsidR="00CF714C">
        <w:t xml:space="preserve">the red deer population of Scotland (and the rest of the UK) was </w:t>
      </w:r>
      <w:r w:rsidR="00635D7A">
        <w:t>~</w:t>
      </w:r>
      <w:r w:rsidR="00CF714C">
        <w:t xml:space="preserve">75,000 </w:t>
      </w:r>
      <w:r w:rsidR="00382283">
        <w:t>at the beginning of the 19</w:t>
      </w:r>
      <w:r w:rsidR="00382283" w:rsidRPr="00382283">
        <w:rPr>
          <w:vertAlign w:val="superscript"/>
        </w:rPr>
        <w:t>th</w:t>
      </w:r>
      <w:r w:rsidR="00382283">
        <w:t xml:space="preserve"> century. </w:t>
      </w:r>
    </w:p>
    <w:p w14:paraId="5F47B2DE" w14:textId="3145B817" w:rsidR="00DD1D4E" w:rsidRDefault="0054465C" w:rsidP="00B05FAA">
      <w:pPr>
        <w:ind w:firstLine="720"/>
      </w:pPr>
      <w:r>
        <w:t xml:space="preserve">The population history of Rum is somewhat unknown, an unrecorded number of individuals were introduced from various red deer herds in England beginning </w:t>
      </w:r>
      <w:r w:rsidR="00B05FAA">
        <w:t>in 1845 (Marshall, 1998). T</w:t>
      </w:r>
      <w:r>
        <w:t xml:space="preserve">hese herds would have been separated from the main population of red deer </w:t>
      </w:r>
      <w:r w:rsidR="00B05FAA">
        <w:t xml:space="preserve">prior to the introduction to Rum. Therefore, to simulate this bottleneck event in the Rum population history we dropped to Ne = 100 at generation 75,000. </w:t>
      </w:r>
      <w:r w:rsidR="00377C38">
        <w:t>The simulation end</w:t>
      </w:r>
      <w:r w:rsidR="00B05FAA">
        <w:t xml:space="preserve">ed at generation 20,030 </w:t>
      </w:r>
      <w:r w:rsidR="00F15320">
        <w:t xml:space="preserve">(simulated present day) </w:t>
      </w:r>
      <w:r w:rsidR="00377C38">
        <w:t>and output</w:t>
      </w:r>
      <w:r w:rsidR="004E79B1">
        <w:t>ted</w:t>
      </w:r>
      <w:r w:rsidR="00377C38">
        <w:t xml:space="preserve"> the current </w:t>
      </w:r>
      <w:r w:rsidR="004E79B1">
        <w:t xml:space="preserve">Ne = </w:t>
      </w:r>
      <w:r w:rsidR="00377C38">
        <w:t xml:space="preserve">100 individuals. </w:t>
      </w:r>
      <w:r w:rsidR="00B05FAA">
        <w:br/>
      </w:r>
      <w:r w:rsidR="00377C38">
        <w:t>The more severe bottleneck scenario drop</w:t>
      </w:r>
      <w:r w:rsidR="004E79B1">
        <w:t>ped to</w:t>
      </w:r>
      <w:r w:rsidR="0027270F">
        <w:t xml:space="preserve"> Ne = 10 at generation 75</w:t>
      </w:r>
      <w:r w:rsidR="00377C38">
        <w:t>,000, and then</w:t>
      </w:r>
      <w:r w:rsidR="00ED20B0">
        <w:t xml:space="preserve"> increased to</w:t>
      </w:r>
      <w:r w:rsidR="0027270F">
        <w:t xml:space="preserve"> Ne = 100 at generation 75</w:t>
      </w:r>
      <w:r w:rsidR="00377C38">
        <w:t>,005</w:t>
      </w:r>
      <w:r w:rsidR="00ED20B0">
        <w:t xml:space="preserve"> to reflect the increase of the Rum population</w:t>
      </w:r>
      <w:r w:rsidR="00377C38">
        <w:t>. As above the simulation end</w:t>
      </w:r>
      <w:r w:rsidR="004E79B1">
        <w:t>ed</w:t>
      </w:r>
      <w:r w:rsidR="0027270F">
        <w:t xml:space="preserve"> at generation 75,0</w:t>
      </w:r>
      <w:r w:rsidR="00377C38">
        <w:t>3</w:t>
      </w:r>
      <w:r w:rsidR="0027270F">
        <w:t>0</w:t>
      </w:r>
      <w:r w:rsidR="00377C38">
        <w:t xml:space="preserve"> and output</w:t>
      </w:r>
      <w:r w:rsidR="004E79B1">
        <w:t>ted</w:t>
      </w:r>
      <w:r w:rsidR="00377C38">
        <w:t xml:space="preserve"> </w:t>
      </w:r>
      <w:r w:rsidR="004E79B1">
        <w:t xml:space="preserve">Ne = </w:t>
      </w:r>
      <w:r w:rsidR="00377C38">
        <w:t>100 individuals. The mainland population scenario maintain</w:t>
      </w:r>
      <w:r w:rsidR="004E79B1">
        <w:t>ed</w:t>
      </w:r>
      <w:r w:rsidR="0027270F">
        <w:t xml:space="preserve"> Ne = 75</w:t>
      </w:r>
      <w:r w:rsidR="00276BC6">
        <w:t xml:space="preserve">00 until generation </w:t>
      </w:r>
      <w:r w:rsidR="0027270F">
        <w:t>20,030</w:t>
      </w:r>
      <w:r w:rsidR="00377C38">
        <w:t xml:space="preserve"> whe</w:t>
      </w:r>
      <w:r w:rsidR="004E79B1">
        <w:t>n</w:t>
      </w:r>
      <w:r w:rsidR="00377C38">
        <w:t xml:space="preserve"> </w:t>
      </w:r>
      <w:r w:rsidR="0027270F">
        <w:t xml:space="preserve">all </w:t>
      </w:r>
      <w:r w:rsidR="004E79B1">
        <w:t>Ne =</w:t>
      </w:r>
      <w:r w:rsidR="0027270F">
        <w:t xml:space="preserve"> 75</w:t>
      </w:r>
      <w:r w:rsidR="00377C38">
        <w:t xml:space="preserve">00 individuals were output. </w:t>
      </w:r>
      <w:r w:rsidR="0031678B">
        <w:t xml:space="preserve">See Fig. </w:t>
      </w:r>
    </w:p>
    <w:p w14:paraId="4A11C02C" w14:textId="7A523D55" w:rsidR="0027270F" w:rsidRDefault="0031678B" w:rsidP="00B05FAA">
      <w:pPr>
        <w:ind w:firstLine="720"/>
      </w:pPr>
      <w:r>
        <w:rPr>
          <w:noProof/>
          <w:lang w:eastAsia="en-GB"/>
        </w:rPr>
        <w:drawing>
          <wp:anchor distT="0" distB="0" distL="114300" distR="114300" simplePos="0" relativeHeight="251692032" behindDoc="1" locked="0" layoutInCell="1" allowOverlap="1" wp14:anchorId="7318BB52" wp14:editId="5C90DA19">
            <wp:simplePos x="0" y="0"/>
            <wp:positionH relativeFrom="margin">
              <wp:align>center</wp:align>
            </wp:positionH>
            <wp:positionV relativeFrom="paragraph">
              <wp:posOffset>-635</wp:posOffset>
            </wp:positionV>
            <wp:extent cx="5295900" cy="29787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 of simulation histories_ne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5900" cy="2978785"/>
                    </a:xfrm>
                    <a:prstGeom prst="rect">
                      <a:avLst/>
                    </a:prstGeom>
                  </pic:spPr>
                </pic:pic>
              </a:graphicData>
            </a:graphic>
            <wp14:sizeRelH relativeFrom="margin">
              <wp14:pctWidth>0</wp14:pctWidth>
            </wp14:sizeRelH>
            <wp14:sizeRelV relativeFrom="margin">
              <wp14:pctHeight>0</wp14:pctHeight>
            </wp14:sizeRelV>
          </wp:anchor>
        </w:drawing>
      </w:r>
    </w:p>
    <w:p w14:paraId="14F96BF1" w14:textId="767212D1" w:rsidR="00C66780" w:rsidRDefault="00C66780">
      <w:r>
        <w:t xml:space="preserve">Three </w:t>
      </w:r>
      <w:r w:rsidR="00F15320">
        <w:t xml:space="preserve">different models were tested for each population history scenario: </w:t>
      </w:r>
      <w:r w:rsidR="00ED20B0">
        <w:t>n</w:t>
      </w:r>
      <w:r w:rsidR="00F15320">
        <w:t xml:space="preserve">eutral,  varied recombination rate </w:t>
      </w:r>
      <w:r w:rsidR="005874A4">
        <w:t>plus</w:t>
      </w:r>
      <w:r w:rsidR="00F15320">
        <w:t xml:space="preserve"> selection, and varied recombination rate </w:t>
      </w:r>
      <w:r w:rsidR="005874A4">
        <w:t>plus</w:t>
      </w:r>
      <w:r w:rsidR="00F15320">
        <w:t xml:space="preserve"> </w:t>
      </w:r>
      <w:r>
        <w:t>stronger selection</w:t>
      </w:r>
      <w:r w:rsidR="00F15320">
        <w:t xml:space="preserve">. </w:t>
      </w:r>
      <w:r w:rsidR="00A257C5">
        <w:t xml:space="preserve">All models had a mutation rate of 1e-8. </w:t>
      </w:r>
      <w:r w:rsidR="00B465F5">
        <w:t>The neutral model was set to have a constant recombination rate across the chromosome at 1.038</w:t>
      </w:r>
      <w:r w:rsidR="00605C7A">
        <w:t xml:space="preserve"> cM/Mb </w:t>
      </w:r>
      <w:r w:rsidR="00B465F5">
        <w:t>based on estimates f</w:t>
      </w:r>
      <w:r>
        <w:t xml:space="preserve">rom the linkage map </w:t>
      </w:r>
      <w:r>
        <w:fldChar w:fldCharType="begin">
          <w:fldData xml:space="preserve">PEVuZE5vdGU+PENpdGU+PEF1dGhvcj5Kb2huc3RvbjwvQXV0aG9yPjxZZWFyPjIwMTc8L1llYXI+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</w:fldData>
        </w:fldChar>
      </w:r>
      <w:r>
        <w:instrText xml:space="preserve"> ADDIN EN.CITE </w:instrText>
      </w:r>
      <w:r>
        <w:fldChar w:fldCharType="begin">
          <w:fldData xml:space="preserve">PEVuZE5vdGU+PENpdGU+PEF1dGhvcj5Kb2huc3RvbjwvQXV0aG9yPjxZZWFyPjIwMTc8L1llYXI+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</w:fldData>
        </w:fldChar>
      </w:r>
      <w:r>
        <w:instrText xml:space="preserve"> ADDIN EN.CITE.DATA </w:instrText>
      </w:r>
      <w:r>
        <w:fldChar w:fldCharType="end"/>
      </w:r>
      <w:r>
        <w:fldChar w:fldCharType="separate"/>
      </w:r>
      <w:r>
        <w:rPr>
          <w:noProof/>
        </w:rPr>
        <w:t>(Johnston et al. 2017)</w:t>
      </w:r>
      <w:r>
        <w:fldChar w:fldCharType="end"/>
      </w:r>
      <w:r w:rsidR="00713568">
        <w:t xml:space="preserve"> and e</w:t>
      </w:r>
      <w:r w:rsidR="00B465F5">
        <w:t xml:space="preserve">very mutation </w:t>
      </w:r>
      <w:r w:rsidR="00A257C5">
        <w:t xml:space="preserve">was set as </w:t>
      </w:r>
      <w:r w:rsidR="00B465F5">
        <w:t xml:space="preserve">neutral </w:t>
      </w:r>
      <w:proofErr w:type="spellStart"/>
      <w:r w:rsidR="005874A4">
        <w:t>i.e</w:t>
      </w:r>
      <w:proofErr w:type="spellEnd"/>
      <w:r w:rsidR="00B465F5">
        <w:t xml:space="preserve"> s=0. </w:t>
      </w:r>
      <w:r w:rsidR="00605C7A">
        <w:br/>
      </w:r>
      <w:r w:rsidR="00B465F5">
        <w:t xml:space="preserve">The </w:t>
      </w:r>
      <w:r>
        <w:t xml:space="preserve">second </w:t>
      </w:r>
      <w:r w:rsidR="00B465F5">
        <w:t xml:space="preserve">model </w:t>
      </w:r>
      <w:r w:rsidR="00A257C5">
        <w:t xml:space="preserve">incorporated neutral mutations (fixed s=0), </w:t>
      </w:r>
      <w:commentRangeStart w:id="85"/>
      <w:r w:rsidR="00A257C5">
        <w:t>slightly beneficial mutations (mean s=0.0001, exponential distribution), beneficial mutations (mean s=0.001, exponential distribution), slightly deleterious mutations (mean s=-0.001, gamma distribution shape parameter 0.2) and deleterious mutations (mean s=-0.01, exponential distribution) occurring in the ratio 4:1:1:1:1 respectively.</w:t>
      </w:r>
      <w:commentRangeEnd w:id="85"/>
      <w:r w:rsidR="00DE1531">
        <w:rPr>
          <w:rStyle w:val="CommentReference"/>
        </w:rPr>
        <w:commentReference w:id="85"/>
      </w:r>
      <w:r w:rsidR="00A257C5">
        <w:t xml:space="preserve"> </w:t>
      </w:r>
      <w:r w:rsidR="00FD7DE6">
        <w:t xml:space="preserve"> This same model also had a varied recombination rate across the chromosome (rather than a constant rate as in the neutral model). </w:t>
      </w:r>
      <w:r>
        <w:t>V</w:t>
      </w:r>
      <w:r w:rsidR="00FD7DE6">
        <w:t>arying</w:t>
      </w:r>
      <w:r w:rsidR="00605C7A">
        <w:t xml:space="preserve"> recombination rate </w:t>
      </w:r>
      <w:r>
        <w:t xml:space="preserve">was </w:t>
      </w:r>
      <w:r w:rsidR="00605C7A">
        <w:t>based on estimates across</w:t>
      </w:r>
      <w:r w:rsidR="00FD7DE6">
        <w:t xml:space="preserve"> </w:t>
      </w:r>
      <w:r w:rsidR="00FD7DE6">
        <w:t>32 acrocentric autosomes</w:t>
      </w:r>
      <w:r w:rsidR="00605C7A">
        <w:t xml:space="preserve"> from</w:t>
      </w:r>
      <w:r>
        <w:t xml:space="preserve"> </w:t>
      </w:r>
      <w:r>
        <w:fldChar w:fldCharType="begin">
          <w:fldData xml:space="preserve">PEVuZE5vdGU+PENpdGUgQXV0aG9yWWVhcj0iMSI+PEF1dGhvcj5Kb2huc3RvbjwvQXV0aG9yPjxZ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==
</w:fldData>
        </w:fldChar>
      </w:r>
      <w:r>
        <w:instrText xml:space="preserve"> ADDIN EN.CITE </w:instrText>
      </w:r>
      <w:r>
        <w:fldChar w:fldCharType="begin">
          <w:fldData xml:space="preserve">PEVuZE5vdGU+PENpdGUgQXV0aG9yWWVhcj0iMSI+PEF1dGhvcj5Kb2huc3RvbjwvQXV0aG9yPjxZ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==
</w:fldData>
        </w:fldChar>
      </w:r>
      <w:r>
        <w:instrText xml:space="preserve"> ADDIN EN.CITE.DATA </w:instrText>
      </w:r>
      <w:r>
        <w:fldChar w:fldCharType="end"/>
      </w:r>
      <w:r>
        <w:fldChar w:fldCharType="separate"/>
      </w:r>
      <w:r>
        <w:rPr>
          <w:noProof/>
        </w:rPr>
        <w:t>Johnston et al. (2017)</w:t>
      </w:r>
      <w:r>
        <w:fldChar w:fldCharType="end"/>
      </w:r>
      <w:r>
        <w:t>.</w:t>
      </w:r>
      <w:r w:rsidR="00605C7A">
        <w:t xml:space="preserve"> </w:t>
      </w:r>
      <w:commentRangeStart w:id="86"/>
      <w:r w:rsidR="009A2127">
        <w:t>We split the simulated 100Mb</w:t>
      </w:r>
      <w:r w:rsidR="0019120D">
        <w:t xml:space="preserve"> chromosome into 10 Mb regions and assigned a recombination rate to each </w:t>
      </w:r>
      <w:r w:rsidR="00FD7DE6">
        <w:t>region</w:t>
      </w:r>
      <w:r w:rsidR="0019120D">
        <w:t xml:space="preserve"> based on average</w:t>
      </w:r>
      <w:r w:rsidR="00FD7DE6">
        <w:t>d</w:t>
      </w:r>
      <w:r w:rsidR="0019120D">
        <w:t xml:space="preserve"> recombination rate of </w:t>
      </w:r>
      <w:r w:rsidR="0019120D">
        <w:t xml:space="preserve">autosomes using their relative chromosomal position. </w:t>
      </w:r>
      <w:commentRangeEnd w:id="86"/>
      <w:r w:rsidR="00FD7DE6">
        <w:rPr>
          <w:rStyle w:val="CommentReference"/>
        </w:rPr>
        <w:commentReference w:id="86"/>
      </w:r>
      <w:r w:rsidR="00605C7A">
        <w:t xml:space="preserve">For regions </w:t>
      </w:r>
      <w:r w:rsidR="007003D8">
        <w:t>1-10 the recombination rates were as follows: 1.75 cM/Mb, 1.23</w:t>
      </w:r>
      <w:r w:rsidR="007003D8" w:rsidRPr="007003D8">
        <w:t xml:space="preserve"> </w:t>
      </w:r>
      <w:r w:rsidR="007003D8">
        <w:t>cM/Mb,</w:t>
      </w:r>
      <w:r w:rsidR="00713568">
        <w:t xml:space="preserve"> </w:t>
      </w:r>
      <w:r w:rsidR="007003D8">
        <w:t>0.89</w:t>
      </w:r>
      <w:r w:rsidR="007003D8" w:rsidRPr="007003D8">
        <w:t xml:space="preserve"> </w:t>
      </w:r>
      <w:r w:rsidR="007003D8">
        <w:t>cM/Mb,</w:t>
      </w:r>
      <w:r w:rsidR="00713568">
        <w:t xml:space="preserve"> </w:t>
      </w:r>
      <w:r w:rsidR="007003D8">
        <w:t>0.81</w:t>
      </w:r>
      <w:r w:rsidR="007003D8" w:rsidRPr="007003D8">
        <w:t xml:space="preserve"> </w:t>
      </w:r>
      <w:r w:rsidR="007003D8">
        <w:t>cM/Mb,</w:t>
      </w:r>
      <w:r w:rsidR="00713568">
        <w:t xml:space="preserve"> </w:t>
      </w:r>
      <w:r w:rsidR="007003D8">
        <w:t>0.74</w:t>
      </w:r>
      <w:r w:rsidR="007003D8" w:rsidRPr="007003D8">
        <w:t xml:space="preserve"> </w:t>
      </w:r>
      <w:r w:rsidR="007003D8">
        <w:t>cM/Mb,</w:t>
      </w:r>
      <w:r w:rsidR="00713568">
        <w:t xml:space="preserve"> </w:t>
      </w:r>
      <w:r w:rsidR="007003D8">
        <w:t>0.80</w:t>
      </w:r>
      <w:r w:rsidR="007003D8" w:rsidRPr="007003D8">
        <w:t xml:space="preserve"> </w:t>
      </w:r>
      <w:r w:rsidR="007003D8">
        <w:t>cM/Mb,</w:t>
      </w:r>
      <w:r w:rsidR="00713568">
        <w:t xml:space="preserve"> </w:t>
      </w:r>
      <w:r w:rsidR="007003D8">
        <w:t>0.87</w:t>
      </w:r>
      <w:r w:rsidR="007003D8" w:rsidRPr="007003D8">
        <w:t xml:space="preserve"> </w:t>
      </w:r>
      <w:r w:rsidR="007003D8">
        <w:t>cM/Mb,</w:t>
      </w:r>
      <w:r w:rsidR="00713568">
        <w:t xml:space="preserve"> </w:t>
      </w:r>
      <w:r w:rsidR="007003D8">
        <w:t>1.05</w:t>
      </w:r>
      <w:r w:rsidR="007003D8" w:rsidRPr="007003D8">
        <w:t xml:space="preserve"> </w:t>
      </w:r>
      <w:r w:rsidR="007003D8">
        <w:t>cM/Mb,</w:t>
      </w:r>
      <w:r w:rsidR="00713568">
        <w:t xml:space="preserve"> </w:t>
      </w:r>
      <w:r w:rsidR="007003D8">
        <w:t>1.20</w:t>
      </w:r>
      <w:r w:rsidR="007003D8" w:rsidRPr="007003D8">
        <w:t xml:space="preserve"> </w:t>
      </w:r>
      <w:r w:rsidR="007003D8">
        <w:t>cM/Mb,</w:t>
      </w:r>
      <w:r w:rsidR="00713568">
        <w:t xml:space="preserve"> </w:t>
      </w:r>
      <w:r w:rsidR="007003D8">
        <w:t>0.67</w:t>
      </w:r>
      <w:r w:rsidR="007003D8" w:rsidRPr="007003D8">
        <w:t xml:space="preserve"> </w:t>
      </w:r>
      <w:r w:rsidR="007003D8">
        <w:t xml:space="preserve">cM/Mb. </w:t>
      </w:r>
    </w:p>
    <w:p w14:paraId="5CA5C6FD" w14:textId="51C73110" w:rsidR="00F15320" w:rsidRDefault="00F37BF4">
      <w:r>
        <w:t xml:space="preserve">The model with recombination and higher selection coefficients </w:t>
      </w:r>
      <w:r w:rsidR="005874A4">
        <w:t xml:space="preserve">changed  </w:t>
      </w:r>
      <w:r>
        <w:t>the selection coefficients by a factor of five</w:t>
      </w:r>
      <w:r w:rsidR="005874A4">
        <w:t xml:space="preserve">, i.e. </w:t>
      </w:r>
      <w:r>
        <w:t xml:space="preserve"> neutral mutations (fixed s=0), slightly beneficial mutations (mean s=0.0005, exponential distribution), beneficial mutations (mean s=0.005, exponential distribution), slightly deleterious mutations (mean s=-0.005, gamma distribution shape parameter 0.2) and deleterious mutations (mean s=-0.05, exponential distribution)</w:t>
      </w:r>
      <w:r w:rsidR="0029774A">
        <w:t xml:space="preserve">. </w:t>
      </w:r>
    </w:p>
    <w:p w14:paraId="5ECFB7AB" w14:textId="3E77FD66" w:rsidR="00461ADE" w:rsidRDefault="00461ADE">
      <w:r>
        <w:br w:type="page"/>
      </w:r>
    </w:p>
    <w:p w14:paraId="031C89FE" w14:textId="5D15A144" w:rsidR="00B16F8F" w:rsidRDefault="00A94E5E" w:rsidP="00AD4874">
      <w:pPr>
        <w:pStyle w:val="Heading2"/>
        <w:rPr>
          <w:b/>
          <w:color w:val="auto"/>
        </w:rPr>
      </w:pPr>
      <w:r w:rsidRPr="0029774A">
        <w:rPr>
          <w:b/>
          <w:color w:val="auto"/>
        </w:rPr>
        <w:t>Results</w:t>
      </w:r>
    </w:p>
    <w:p w14:paraId="50C0268E" w14:textId="67BCC0AA" w:rsidR="00FC3192" w:rsidRDefault="00FC3192" w:rsidP="00FC3192">
      <w:pPr>
        <w:ind w:firstLine="720"/>
      </w:pPr>
      <w:r>
        <w:t xml:space="preserve">The </w:t>
      </w:r>
      <w:r w:rsidR="005874A4">
        <w:t>R</w:t>
      </w:r>
      <w:r>
        <w:t>um population had</w:t>
      </w:r>
      <w:r w:rsidR="008274B2">
        <w:t xml:space="preserve"> overall more ROH and</w:t>
      </w:r>
      <w:r>
        <w:t xml:space="preserve"> higher inbreeding coefficient</w:t>
      </w:r>
      <w:r w:rsidR="008274B2">
        <w:t>s</w:t>
      </w:r>
      <w:r>
        <w:t xml:space="preserve"> than the Kintyre population. </w:t>
      </w:r>
      <w:r w:rsidR="00B87FB9">
        <w:t xml:space="preserve">Across all 3046 Rum deer we found 45,814 ROH using genetic map (cM positions) and </w:t>
      </w:r>
      <w:r w:rsidR="00B87FB9" w:rsidRPr="00A94E5E">
        <w:t>55</w:t>
      </w:r>
      <w:r w:rsidR="00B87FB9">
        <w:t>,</w:t>
      </w:r>
      <w:r w:rsidR="00B87FB9" w:rsidRPr="00A94E5E">
        <w:t>414</w:t>
      </w:r>
      <w:r w:rsidR="00B87FB9">
        <w:t xml:space="preserve"> ROH using the physical map (</w:t>
      </w:r>
      <w:proofErr w:type="spellStart"/>
      <w:r w:rsidR="00B87FB9">
        <w:t>bp</w:t>
      </w:r>
      <w:proofErr w:type="spellEnd"/>
      <w:r w:rsidR="00B87FB9">
        <w:t xml:space="preserve"> positions). In 157 Kintyre deer we found 1227 ROH using the genetic map and 1448 ROH using the physical map. </w:t>
      </w:r>
      <w:r>
        <w:t xml:space="preserve">The mean and maximum population inbreeding coefficients </w:t>
      </w:r>
      <w:r w:rsidR="005874A4">
        <w:t>we</w:t>
      </w:r>
      <w:r>
        <w:t xml:space="preserve">re higher using </w:t>
      </w:r>
      <w:r w:rsidR="00F61FE3">
        <w:t xml:space="preserve">the </w:t>
      </w:r>
      <w:r>
        <w:t xml:space="preserve">physical map positions for both populations, Table 2. </w:t>
      </w:r>
    </w:p>
    <w:p w14:paraId="2D99592B" w14:textId="6B307091" w:rsidR="00CC29AA" w:rsidRDefault="00DE02E8" w:rsidP="00F936E6">
      <w:r>
        <w:rPr>
          <w:noProof/>
          <w:lang w:eastAsia="en-GB"/>
        </w:rPr>
        <mc:AlternateContent>
          <mc:Choice Requires="wps">
            <w:drawing>
              <wp:anchor distT="0" distB="0" distL="114300" distR="114300" simplePos="0" relativeHeight="251650048" behindDoc="0" locked="0" layoutInCell="1" allowOverlap="1" wp14:anchorId="1641ECA8" wp14:editId="1D9E78B1">
                <wp:simplePos x="0" y="0"/>
                <wp:positionH relativeFrom="margin">
                  <wp:align>right</wp:align>
                </wp:positionH>
                <wp:positionV relativeFrom="paragraph">
                  <wp:posOffset>78740</wp:posOffset>
                </wp:positionV>
                <wp:extent cx="6677025" cy="452120"/>
                <wp:effectExtent l="0" t="0" r="9525" b="5080"/>
                <wp:wrapNone/>
                <wp:docPr id="4" name="Text Box 4"/>
                <wp:cNvGraphicFramePr/>
                <a:graphic xmlns:a="http://schemas.openxmlformats.org/drawingml/2006/main">
                  <a:graphicData uri="http://schemas.microsoft.com/office/word/2010/wordprocessingShape">
                    <wps:wsp>
                      <wps:cNvSpPr txBox="1"/>
                      <wps:spPr>
                        <a:xfrm>
                          <a:off x="0" y="0"/>
                          <a:ext cx="6677025" cy="452120"/>
                        </a:xfrm>
                        <a:prstGeom prst="rect">
                          <a:avLst/>
                        </a:prstGeom>
                        <a:solidFill>
                          <a:schemeClr val="lt1"/>
                        </a:solidFill>
                        <a:ln w="6350">
                          <a:noFill/>
                        </a:ln>
                      </wps:spPr>
                      <wps:txbx>
                        <w:txbxContent>
                          <w:p w14:paraId="434B6C12" w14:textId="26D7394B" w:rsidR="00886C3F" w:rsidRPr="007B5ACD" w:rsidRDefault="00886C3F">
                            <w:pPr>
                              <w:rPr>
                                <w:sz w:val="20"/>
                              </w:rPr>
                            </w:pPr>
                            <w:r w:rsidRPr="007B5ACD">
                              <w:rPr>
                                <w:b/>
                                <w:sz w:val="20"/>
                              </w:rPr>
                              <w:t>Table 2</w:t>
                            </w:r>
                            <w:r w:rsidRPr="007B5ACD">
                              <w:rPr>
                                <w:sz w:val="20"/>
                              </w:rPr>
                              <w:t xml:space="preserve"> – Comparison of mean, minimum</w:t>
                            </w:r>
                            <w:r>
                              <w:rPr>
                                <w:sz w:val="20"/>
                              </w:rPr>
                              <w:t xml:space="preserve"> and</w:t>
                            </w:r>
                            <w:r w:rsidRPr="007B5ACD">
                              <w:rPr>
                                <w:sz w:val="20"/>
                              </w:rPr>
                              <w:t xml:space="preserve"> maximum number of ROH per individual, mean inbreeding coefficient and maximum individual inbreeding coefficient between two populations and </w:t>
                            </w:r>
                            <w:r>
                              <w:rPr>
                                <w:sz w:val="20"/>
                              </w:rPr>
                              <w:t xml:space="preserve">using </w:t>
                            </w:r>
                            <w:r w:rsidRPr="007B5ACD">
                              <w:rPr>
                                <w:sz w:val="20"/>
                              </w:rPr>
                              <w:t>two map positions</w:t>
                            </w:r>
                            <w:r>
                              <w:rPr>
                                <w:sz w:val="20"/>
                              </w:rPr>
                              <w:t xml:space="preserve"> to search for ROH</w:t>
                            </w:r>
                            <w:r w:rsidRPr="007B5ACD">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41ECA8" id="_x0000_t202" coordsize="21600,21600" o:spt="202" path="m,l,21600r21600,l21600,xe">
                <v:stroke joinstyle="miter"/>
                <v:path gradientshapeok="t" o:connecttype="rect"/>
              </v:shapetype>
              <v:shape id="Text Box 4" o:spid="_x0000_s1026" type="#_x0000_t202" style="position:absolute;margin-left:474.55pt;margin-top:6.2pt;width:525.75pt;height:35.6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" fillcolor="white [3201]" stroked="f" strokeweight=".5pt">
                <v:textbox>
                  <w:txbxContent>
                    <w:p w14:paraId="434B6C12" w14:textId="26D7394B" w:rsidR="00886C3F" w:rsidRPr="007B5ACD" w:rsidRDefault="00886C3F">
                      <w:pPr>
                        <w:rPr>
                          <w:sz w:val="20"/>
                        </w:rPr>
                      </w:pPr>
                      <w:r w:rsidRPr="007B5ACD">
                        <w:rPr>
                          <w:b/>
                          <w:sz w:val="20"/>
                        </w:rPr>
                        <w:t>Table 2</w:t>
                      </w:r>
                      <w:r w:rsidRPr="007B5ACD">
                        <w:rPr>
                          <w:sz w:val="20"/>
                        </w:rPr>
                        <w:t xml:space="preserve"> – Comparison of mean, minimum</w:t>
                      </w:r>
                      <w:r>
                        <w:rPr>
                          <w:sz w:val="20"/>
                        </w:rPr>
                        <w:t xml:space="preserve"> and</w:t>
                      </w:r>
                      <w:r w:rsidRPr="007B5ACD">
                        <w:rPr>
                          <w:sz w:val="20"/>
                        </w:rPr>
                        <w:t xml:space="preserve"> maximum number of ROH per individual, mean inbreeding coefficient and maximum individual inbreeding coefficient between two populations and </w:t>
                      </w:r>
                      <w:r>
                        <w:rPr>
                          <w:sz w:val="20"/>
                        </w:rPr>
                        <w:t xml:space="preserve">using </w:t>
                      </w:r>
                      <w:r w:rsidRPr="007B5ACD">
                        <w:rPr>
                          <w:sz w:val="20"/>
                        </w:rPr>
                        <w:t>two map positions</w:t>
                      </w:r>
                      <w:r>
                        <w:rPr>
                          <w:sz w:val="20"/>
                        </w:rPr>
                        <w:t xml:space="preserve"> to search for ROH</w:t>
                      </w:r>
                      <w:r w:rsidRPr="007B5ACD">
                        <w:rPr>
                          <w:sz w:val="20"/>
                        </w:rPr>
                        <w:t xml:space="preserve">. </w:t>
                      </w:r>
                    </w:p>
                  </w:txbxContent>
                </v:textbox>
                <w10:wrap anchorx="margin"/>
              </v:shape>
            </w:pict>
          </mc:Fallback>
        </mc:AlternateContent>
      </w:r>
    </w:p>
    <w:p w14:paraId="6EFE809D" w14:textId="77777777" w:rsidR="00CC29AA" w:rsidRDefault="00CC29AA" w:rsidP="00F936E6"/>
    <w:tbl>
      <w:tblPr>
        <w:tblStyle w:val="PlainTable2"/>
        <w:tblW w:w="0" w:type="auto"/>
        <w:tblLook w:val="04A0" w:firstRow="1" w:lastRow="0" w:firstColumn="1" w:lastColumn="0" w:noHBand="0" w:noVBand="1"/>
      </w:tblPr>
      <w:tblGrid>
        <w:gridCol w:w="2647"/>
        <w:gridCol w:w="1680"/>
        <w:gridCol w:w="900"/>
        <w:gridCol w:w="960"/>
        <w:gridCol w:w="1180"/>
        <w:gridCol w:w="1060"/>
      </w:tblGrid>
      <w:tr w:rsidR="005940A7" w:rsidRPr="00DE02E8" w14:paraId="54BDAF7D" w14:textId="77777777" w:rsidTr="00844AC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hideMark/>
          </w:tcPr>
          <w:p w14:paraId="3498F781" w14:textId="77777777" w:rsidR="005940A7" w:rsidRPr="00575055" w:rsidRDefault="001006D1">
            <w:pPr>
              <w:rPr>
                <w:sz w:val="24"/>
              </w:rPr>
            </w:pPr>
            <w:commentRangeStart w:id="87"/>
            <w:commentRangeEnd w:id="87"/>
            <w:r>
              <w:rPr>
                <w:rStyle w:val="CommentReference"/>
                <w:b w:val="0"/>
                <w:bCs w:val="0"/>
              </w:rPr>
              <w:commentReference w:id="87"/>
            </w:r>
          </w:p>
        </w:tc>
        <w:tc>
          <w:tcPr>
            <w:tcW w:w="1680" w:type="dxa"/>
            <w:noWrap/>
            <w:hideMark/>
          </w:tcPr>
          <w:p w14:paraId="6B5BDC10" w14:textId="5745A057" w:rsidR="005940A7" w:rsidRPr="00575055" w:rsidRDefault="005940A7" w:rsidP="00DE02E8">
            <w:pPr>
              <w:cnfStyle w:val="100000000000" w:firstRow="1" w:lastRow="0" w:firstColumn="0" w:lastColumn="0" w:oddVBand="0" w:evenVBand="0" w:oddHBand="0" w:evenHBand="0" w:firstRowFirstColumn="0" w:firstRowLastColumn="0" w:lastRowFirstColumn="0" w:lastRowLastColumn="0"/>
              <w:rPr>
                <w:sz w:val="24"/>
              </w:rPr>
            </w:pPr>
            <w:r w:rsidRPr="00575055">
              <w:rPr>
                <w:sz w:val="24"/>
              </w:rPr>
              <w:t>Mean number ROH per id</w:t>
            </w:r>
          </w:p>
        </w:tc>
        <w:tc>
          <w:tcPr>
            <w:tcW w:w="900" w:type="dxa"/>
            <w:noWrap/>
            <w:hideMark/>
          </w:tcPr>
          <w:p w14:paraId="3E16479A" w14:textId="32A6DCDD" w:rsidR="005940A7" w:rsidRPr="00575055" w:rsidRDefault="005940A7" w:rsidP="00DE02E8">
            <w:pPr>
              <w:cnfStyle w:val="100000000000" w:firstRow="1" w:lastRow="0" w:firstColumn="0" w:lastColumn="0" w:oddVBand="0" w:evenVBand="0" w:oddHBand="0" w:evenHBand="0" w:firstRowFirstColumn="0" w:firstRowLastColumn="0" w:lastRowFirstColumn="0" w:lastRowLastColumn="0"/>
              <w:rPr>
                <w:sz w:val="24"/>
              </w:rPr>
            </w:pPr>
            <w:r w:rsidRPr="00575055">
              <w:rPr>
                <w:sz w:val="24"/>
              </w:rPr>
              <w:t>Min ROH</w:t>
            </w:r>
          </w:p>
        </w:tc>
        <w:tc>
          <w:tcPr>
            <w:tcW w:w="960" w:type="dxa"/>
            <w:noWrap/>
            <w:hideMark/>
          </w:tcPr>
          <w:p w14:paraId="77C5A719" w14:textId="69F43680" w:rsidR="005940A7" w:rsidRPr="00575055" w:rsidRDefault="005940A7">
            <w:pPr>
              <w:cnfStyle w:val="100000000000" w:firstRow="1" w:lastRow="0" w:firstColumn="0" w:lastColumn="0" w:oddVBand="0" w:evenVBand="0" w:oddHBand="0" w:evenHBand="0" w:firstRowFirstColumn="0" w:firstRowLastColumn="0" w:lastRowFirstColumn="0" w:lastRowLastColumn="0"/>
              <w:rPr>
                <w:sz w:val="24"/>
              </w:rPr>
            </w:pPr>
            <w:r w:rsidRPr="00575055">
              <w:rPr>
                <w:sz w:val="24"/>
              </w:rPr>
              <w:t>Max</w:t>
            </w:r>
            <w:r w:rsidR="00844AC5" w:rsidRPr="00575055">
              <w:rPr>
                <w:sz w:val="24"/>
              </w:rPr>
              <w:t xml:space="preserve"> </w:t>
            </w:r>
            <w:r w:rsidRPr="00575055">
              <w:rPr>
                <w:sz w:val="24"/>
              </w:rPr>
              <w:t>ROH</w:t>
            </w:r>
          </w:p>
        </w:tc>
        <w:tc>
          <w:tcPr>
            <w:tcW w:w="1180" w:type="dxa"/>
            <w:noWrap/>
            <w:hideMark/>
          </w:tcPr>
          <w:p w14:paraId="74A86736" w14:textId="6D0CAA20" w:rsidR="005940A7" w:rsidRPr="00575055" w:rsidRDefault="00844AC5" w:rsidP="00DE02E8">
            <w:pPr>
              <w:cnfStyle w:val="100000000000" w:firstRow="1" w:lastRow="0" w:firstColumn="0" w:lastColumn="0" w:oddVBand="0" w:evenVBand="0" w:oddHBand="0" w:evenHBand="0" w:firstRowFirstColumn="0" w:firstRowLastColumn="0" w:lastRowFirstColumn="0" w:lastRowLastColumn="0"/>
              <w:rPr>
                <w:sz w:val="24"/>
              </w:rPr>
            </w:pPr>
            <w:r w:rsidRPr="00575055">
              <w:rPr>
                <w:sz w:val="24"/>
              </w:rPr>
              <w:t>M</w:t>
            </w:r>
            <w:r w:rsidR="005940A7" w:rsidRPr="00575055">
              <w:rPr>
                <w:sz w:val="24"/>
              </w:rPr>
              <w:t>ean F</w:t>
            </w:r>
            <w:r w:rsidR="005940A7" w:rsidRPr="00575055">
              <w:rPr>
                <w:sz w:val="24"/>
                <w:vertAlign w:val="subscript"/>
              </w:rPr>
              <w:t>ROH</w:t>
            </w:r>
          </w:p>
        </w:tc>
        <w:tc>
          <w:tcPr>
            <w:tcW w:w="1060" w:type="dxa"/>
            <w:noWrap/>
            <w:hideMark/>
          </w:tcPr>
          <w:p w14:paraId="7B8C69A4" w14:textId="37477D3F" w:rsidR="005940A7" w:rsidRPr="00575055" w:rsidRDefault="00DE02E8" w:rsidP="00DE02E8">
            <w:pPr>
              <w:cnfStyle w:val="100000000000" w:firstRow="1" w:lastRow="0" w:firstColumn="0" w:lastColumn="0" w:oddVBand="0" w:evenVBand="0" w:oddHBand="0" w:evenHBand="0" w:firstRowFirstColumn="0" w:firstRowLastColumn="0" w:lastRowFirstColumn="0" w:lastRowLastColumn="0"/>
              <w:rPr>
                <w:sz w:val="24"/>
              </w:rPr>
            </w:pPr>
            <w:r w:rsidRPr="00575055">
              <w:rPr>
                <w:sz w:val="24"/>
              </w:rPr>
              <w:t xml:space="preserve">Max </w:t>
            </w:r>
            <w:r w:rsidR="005940A7" w:rsidRPr="00575055">
              <w:rPr>
                <w:sz w:val="24"/>
              </w:rPr>
              <w:t>F</w:t>
            </w:r>
            <w:r w:rsidR="005940A7" w:rsidRPr="00575055">
              <w:rPr>
                <w:sz w:val="24"/>
                <w:vertAlign w:val="subscript"/>
              </w:rPr>
              <w:t>ROH</w:t>
            </w:r>
          </w:p>
        </w:tc>
      </w:tr>
      <w:tr w:rsidR="005940A7" w:rsidRPr="00DE02E8" w14:paraId="65030BA6" w14:textId="77777777" w:rsidTr="00844AC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hideMark/>
          </w:tcPr>
          <w:p w14:paraId="0C023271" w14:textId="77777777" w:rsidR="005940A7" w:rsidRPr="00575055" w:rsidRDefault="005940A7" w:rsidP="005940A7">
            <w:pPr>
              <w:rPr>
                <w:sz w:val="24"/>
              </w:rPr>
            </w:pPr>
            <w:r w:rsidRPr="00575055">
              <w:rPr>
                <w:sz w:val="24"/>
              </w:rPr>
              <w:t xml:space="preserve">Rum population </w:t>
            </w:r>
            <w:r w:rsidRPr="00575055">
              <w:rPr>
                <w:sz w:val="24"/>
              </w:rPr>
              <w:br/>
              <w:t>(Genetic map)</w:t>
            </w:r>
          </w:p>
        </w:tc>
        <w:tc>
          <w:tcPr>
            <w:tcW w:w="1680" w:type="dxa"/>
            <w:noWrap/>
            <w:hideMark/>
          </w:tcPr>
          <w:p w14:paraId="4B55DF55" w14:textId="77777777" w:rsidR="005940A7" w:rsidRPr="00575055" w:rsidRDefault="005940A7" w:rsidP="005940A7">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15.04</w:t>
            </w:r>
          </w:p>
        </w:tc>
        <w:tc>
          <w:tcPr>
            <w:tcW w:w="900" w:type="dxa"/>
            <w:noWrap/>
            <w:hideMark/>
          </w:tcPr>
          <w:p w14:paraId="3865A841" w14:textId="77777777" w:rsidR="005940A7" w:rsidRPr="00575055" w:rsidRDefault="005940A7" w:rsidP="005940A7">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w:t>
            </w:r>
          </w:p>
        </w:tc>
        <w:tc>
          <w:tcPr>
            <w:tcW w:w="960" w:type="dxa"/>
            <w:noWrap/>
            <w:hideMark/>
          </w:tcPr>
          <w:p w14:paraId="2EF4A06E" w14:textId="77777777" w:rsidR="005940A7" w:rsidRPr="00575055" w:rsidRDefault="005940A7" w:rsidP="005940A7">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34</w:t>
            </w:r>
          </w:p>
        </w:tc>
        <w:tc>
          <w:tcPr>
            <w:tcW w:w="1180" w:type="dxa"/>
            <w:noWrap/>
            <w:hideMark/>
          </w:tcPr>
          <w:p w14:paraId="79BB5521" w14:textId="77777777" w:rsidR="005940A7" w:rsidRPr="00575055" w:rsidRDefault="005940A7" w:rsidP="005940A7">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0.037</w:t>
            </w:r>
          </w:p>
        </w:tc>
        <w:tc>
          <w:tcPr>
            <w:tcW w:w="1060" w:type="dxa"/>
            <w:noWrap/>
            <w:hideMark/>
          </w:tcPr>
          <w:p w14:paraId="22BDC388" w14:textId="77777777" w:rsidR="005940A7" w:rsidRPr="00575055" w:rsidRDefault="005940A7" w:rsidP="005940A7">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0.193</w:t>
            </w:r>
          </w:p>
        </w:tc>
      </w:tr>
      <w:tr w:rsidR="00FC3192" w:rsidRPr="00DE02E8" w14:paraId="5F0AA76A" w14:textId="77777777" w:rsidTr="00844AC5">
        <w:trPr>
          <w:trHeight w:val="290"/>
        </w:trPr>
        <w:tc>
          <w:tcPr>
            <w:cnfStyle w:val="001000000000" w:firstRow="0" w:lastRow="0" w:firstColumn="1" w:lastColumn="0" w:oddVBand="0" w:evenVBand="0" w:oddHBand="0" w:evenHBand="0" w:firstRowFirstColumn="0" w:firstRowLastColumn="0" w:lastRowFirstColumn="0" w:lastRowLastColumn="0"/>
            <w:tcW w:w="2647" w:type="dxa"/>
            <w:noWrap/>
          </w:tcPr>
          <w:p w14:paraId="37C8A838" w14:textId="1106A802" w:rsidR="00FC3192" w:rsidRPr="00575055" w:rsidRDefault="00FC3192" w:rsidP="00FC3192">
            <w:pPr>
              <w:rPr>
                <w:sz w:val="24"/>
              </w:rPr>
            </w:pPr>
            <w:r w:rsidRPr="00575055">
              <w:rPr>
                <w:sz w:val="24"/>
              </w:rPr>
              <w:t xml:space="preserve">Rum population </w:t>
            </w:r>
            <w:r w:rsidRPr="00575055">
              <w:rPr>
                <w:sz w:val="24"/>
              </w:rPr>
              <w:br/>
              <w:t>(Physical map)</w:t>
            </w:r>
          </w:p>
        </w:tc>
        <w:tc>
          <w:tcPr>
            <w:tcW w:w="1680" w:type="dxa"/>
            <w:noWrap/>
          </w:tcPr>
          <w:p w14:paraId="27EA370D" w14:textId="47681E88"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18.2</w:t>
            </w:r>
          </w:p>
        </w:tc>
        <w:tc>
          <w:tcPr>
            <w:tcW w:w="900" w:type="dxa"/>
            <w:noWrap/>
          </w:tcPr>
          <w:p w14:paraId="5F4EA4DE" w14:textId="00681E07"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w:t>
            </w:r>
          </w:p>
        </w:tc>
        <w:tc>
          <w:tcPr>
            <w:tcW w:w="960" w:type="dxa"/>
            <w:noWrap/>
          </w:tcPr>
          <w:p w14:paraId="6717CCDC" w14:textId="3554A51F"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36</w:t>
            </w:r>
          </w:p>
        </w:tc>
        <w:tc>
          <w:tcPr>
            <w:tcW w:w="1180" w:type="dxa"/>
            <w:noWrap/>
          </w:tcPr>
          <w:p w14:paraId="171B0990" w14:textId="0B4F610C"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0.0488</w:t>
            </w:r>
          </w:p>
        </w:tc>
        <w:tc>
          <w:tcPr>
            <w:tcW w:w="1060" w:type="dxa"/>
            <w:noWrap/>
          </w:tcPr>
          <w:p w14:paraId="034A9389" w14:textId="7F4AAF7F"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0.261</w:t>
            </w:r>
          </w:p>
        </w:tc>
      </w:tr>
      <w:tr w:rsidR="00FC3192" w:rsidRPr="00DE02E8" w14:paraId="7EEEAC56" w14:textId="77777777" w:rsidTr="00844AC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hideMark/>
          </w:tcPr>
          <w:p w14:paraId="40E2D7F1" w14:textId="77777777" w:rsidR="00FC3192" w:rsidRPr="00575055" w:rsidRDefault="00FC3192" w:rsidP="00FC3192">
            <w:pPr>
              <w:rPr>
                <w:sz w:val="24"/>
              </w:rPr>
            </w:pPr>
            <w:r w:rsidRPr="00575055">
              <w:rPr>
                <w:sz w:val="24"/>
              </w:rPr>
              <w:t xml:space="preserve">Kintyre pop </w:t>
            </w:r>
            <w:r w:rsidRPr="00575055">
              <w:rPr>
                <w:sz w:val="24"/>
              </w:rPr>
              <w:br/>
              <w:t>(Genetic map)</w:t>
            </w:r>
          </w:p>
        </w:tc>
        <w:tc>
          <w:tcPr>
            <w:tcW w:w="1680" w:type="dxa"/>
            <w:noWrap/>
            <w:hideMark/>
          </w:tcPr>
          <w:p w14:paraId="5982FCF6" w14:textId="77777777" w:rsidR="00FC3192" w:rsidRPr="00575055" w:rsidRDefault="00FC3192" w:rsidP="00FC3192">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7.82</w:t>
            </w:r>
          </w:p>
        </w:tc>
        <w:tc>
          <w:tcPr>
            <w:tcW w:w="900" w:type="dxa"/>
            <w:noWrap/>
            <w:hideMark/>
          </w:tcPr>
          <w:p w14:paraId="112F3CFE" w14:textId="77777777" w:rsidR="00FC3192" w:rsidRPr="00575055" w:rsidRDefault="00FC3192" w:rsidP="00FC3192">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w:t>
            </w:r>
          </w:p>
        </w:tc>
        <w:tc>
          <w:tcPr>
            <w:tcW w:w="960" w:type="dxa"/>
            <w:noWrap/>
            <w:hideMark/>
          </w:tcPr>
          <w:p w14:paraId="5C4384A9" w14:textId="77777777" w:rsidR="00FC3192" w:rsidRPr="00575055" w:rsidRDefault="00FC3192" w:rsidP="00FC3192">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22</w:t>
            </w:r>
          </w:p>
        </w:tc>
        <w:tc>
          <w:tcPr>
            <w:tcW w:w="1180" w:type="dxa"/>
            <w:noWrap/>
            <w:hideMark/>
          </w:tcPr>
          <w:p w14:paraId="25451D90" w14:textId="77777777" w:rsidR="00FC3192" w:rsidRPr="00575055" w:rsidRDefault="00FC3192" w:rsidP="00FC3192">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0.019</w:t>
            </w:r>
          </w:p>
        </w:tc>
        <w:tc>
          <w:tcPr>
            <w:tcW w:w="1060" w:type="dxa"/>
            <w:noWrap/>
            <w:hideMark/>
          </w:tcPr>
          <w:p w14:paraId="678BF2CE" w14:textId="77777777" w:rsidR="00FC3192" w:rsidRPr="00575055" w:rsidRDefault="00FC3192" w:rsidP="00FC3192">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0.107</w:t>
            </w:r>
          </w:p>
        </w:tc>
      </w:tr>
      <w:tr w:rsidR="00FC3192" w:rsidRPr="00DE02E8" w14:paraId="3FC4F39F" w14:textId="77777777" w:rsidTr="00844AC5">
        <w:trPr>
          <w:trHeight w:val="290"/>
        </w:trPr>
        <w:tc>
          <w:tcPr>
            <w:cnfStyle w:val="001000000000" w:firstRow="0" w:lastRow="0" w:firstColumn="1" w:lastColumn="0" w:oddVBand="0" w:evenVBand="0" w:oddHBand="0" w:evenHBand="0" w:firstRowFirstColumn="0" w:firstRowLastColumn="0" w:lastRowFirstColumn="0" w:lastRowLastColumn="0"/>
            <w:tcW w:w="2647" w:type="dxa"/>
            <w:noWrap/>
          </w:tcPr>
          <w:p w14:paraId="3EC58D54" w14:textId="77777777" w:rsidR="00FC3192" w:rsidRPr="00575055" w:rsidRDefault="00FC3192" w:rsidP="00FC3192">
            <w:pPr>
              <w:rPr>
                <w:sz w:val="24"/>
              </w:rPr>
            </w:pPr>
            <w:r w:rsidRPr="00575055">
              <w:rPr>
                <w:sz w:val="24"/>
              </w:rPr>
              <w:t>Kintyre pop</w:t>
            </w:r>
          </w:p>
          <w:p w14:paraId="68D53108" w14:textId="4733B1F6" w:rsidR="00FC3192" w:rsidRPr="00575055" w:rsidRDefault="00FC3192" w:rsidP="00FC3192">
            <w:pPr>
              <w:rPr>
                <w:sz w:val="24"/>
              </w:rPr>
            </w:pPr>
            <w:r w:rsidRPr="00575055">
              <w:rPr>
                <w:sz w:val="24"/>
              </w:rPr>
              <w:t>(Physical map)</w:t>
            </w:r>
          </w:p>
        </w:tc>
        <w:tc>
          <w:tcPr>
            <w:tcW w:w="1680" w:type="dxa"/>
            <w:noWrap/>
          </w:tcPr>
          <w:p w14:paraId="55C6F6BE" w14:textId="1E82EA5F"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9.22</w:t>
            </w:r>
          </w:p>
        </w:tc>
        <w:tc>
          <w:tcPr>
            <w:tcW w:w="900" w:type="dxa"/>
            <w:noWrap/>
          </w:tcPr>
          <w:p w14:paraId="4CF4B402" w14:textId="1F6611AF"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w:t>
            </w:r>
          </w:p>
        </w:tc>
        <w:tc>
          <w:tcPr>
            <w:tcW w:w="960" w:type="dxa"/>
            <w:noWrap/>
          </w:tcPr>
          <w:p w14:paraId="62AA9A86" w14:textId="73A34D44"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22</w:t>
            </w:r>
          </w:p>
        </w:tc>
        <w:tc>
          <w:tcPr>
            <w:tcW w:w="1180" w:type="dxa"/>
            <w:noWrap/>
          </w:tcPr>
          <w:p w14:paraId="45F6F2CD" w14:textId="70AD24D5"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0.024</w:t>
            </w:r>
          </w:p>
        </w:tc>
        <w:tc>
          <w:tcPr>
            <w:tcW w:w="1060" w:type="dxa"/>
            <w:noWrap/>
          </w:tcPr>
          <w:p w14:paraId="2DCD806F" w14:textId="0D9F7720"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0.118</w:t>
            </w:r>
          </w:p>
        </w:tc>
      </w:tr>
    </w:tbl>
    <w:p w14:paraId="483919D2" w14:textId="77777777" w:rsidR="005940A7" w:rsidRPr="00DE02E8" w:rsidRDefault="005940A7" w:rsidP="00F936E6">
      <w:pPr>
        <w:rPr>
          <w:sz w:val="28"/>
        </w:rPr>
      </w:pPr>
    </w:p>
    <w:p w14:paraId="574E9C0F" w14:textId="77777777" w:rsidR="00F40450" w:rsidRPr="003A51D9" w:rsidRDefault="00F40450" w:rsidP="00F40450">
      <w:pPr>
        <w:tabs>
          <w:tab w:val="left" w:pos="1030"/>
        </w:tabs>
        <w:rPr>
          <w:b/>
          <w:i/>
        </w:rPr>
      </w:pPr>
      <w:r w:rsidRPr="003A51D9">
        <w:rPr>
          <w:b/>
          <w:i/>
        </w:rPr>
        <w:t xml:space="preserve">ROH hotspots </w:t>
      </w:r>
    </w:p>
    <w:p w14:paraId="7DC5CAE8" w14:textId="44FBEEB5" w:rsidR="00F40450" w:rsidRDefault="005C1A31" w:rsidP="00F40450">
      <w:pPr>
        <w:ind w:firstLine="720"/>
      </w:pPr>
      <w:r>
        <w:t>As demonstrated above w</w:t>
      </w:r>
      <w:r w:rsidR="00683024">
        <w:t>e f</w:t>
      </w:r>
      <w:r w:rsidR="000931F9">
        <w:t>ou</w:t>
      </w:r>
      <w:r w:rsidR="00683024">
        <w:t>n</w:t>
      </w:r>
      <w:r w:rsidR="00F40450" w:rsidRPr="00F40450">
        <w:t>d that the</w:t>
      </w:r>
      <w:r w:rsidR="004869A6">
        <w:t xml:space="preserve"> marker positions used (cM or </w:t>
      </w:r>
      <w:proofErr w:type="spellStart"/>
      <w:r w:rsidR="004869A6">
        <w:t>bp</w:t>
      </w:r>
      <w:proofErr w:type="spellEnd"/>
      <w:r w:rsidR="00F40450" w:rsidRPr="00F40450">
        <w:t xml:space="preserve"> position</w:t>
      </w:r>
      <w:r w:rsidR="000931F9">
        <w:t>s</w:t>
      </w:r>
      <w:r w:rsidR="00F40450" w:rsidRPr="00F40450">
        <w:t xml:space="preserve">) affected the number </w:t>
      </w:r>
      <w:r w:rsidR="00E87847">
        <w:t xml:space="preserve">of </w:t>
      </w:r>
      <w:r w:rsidR="00F40450" w:rsidRPr="00F40450">
        <w:t>ROH found in the population</w:t>
      </w:r>
      <w:r w:rsidR="000931F9">
        <w:t>. W</w:t>
      </w:r>
      <w:r w:rsidR="00683024">
        <w:t xml:space="preserve">e </w:t>
      </w:r>
      <w:r w:rsidR="000931F9">
        <w:t>next</w:t>
      </w:r>
      <w:r w:rsidR="00683024">
        <w:t xml:space="preserve"> explore</w:t>
      </w:r>
      <w:r w:rsidR="000931F9">
        <w:t>d</w:t>
      </w:r>
      <w:r w:rsidR="00683024">
        <w:t xml:space="preserve"> this effect on </w:t>
      </w:r>
      <w:r w:rsidR="000931F9">
        <w:t xml:space="preserve">the </w:t>
      </w:r>
      <w:r w:rsidR="00F40DFA" w:rsidRPr="00F40450">
        <w:t>genomic distribution of</w:t>
      </w:r>
      <w:r w:rsidR="00F40DFA">
        <w:t xml:space="preserve"> ROH</w:t>
      </w:r>
      <w:r>
        <w:t>.</w:t>
      </w:r>
      <w:r w:rsidR="00F40450" w:rsidRPr="00F40450">
        <w:t xml:space="preserve"> </w:t>
      </w:r>
      <w:r w:rsidR="00F40450">
        <w:t>In</w:t>
      </w:r>
      <w:r w:rsidR="00E33FDE">
        <w:t xml:space="preserve"> the</w:t>
      </w:r>
      <w:r w:rsidR="00F40450">
        <w:t xml:space="preserve"> Rum </w:t>
      </w:r>
      <w:r w:rsidR="00E33FDE">
        <w:t xml:space="preserve">population </w:t>
      </w:r>
      <w:r w:rsidR="00683024">
        <w:t xml:space="preserve">using the genetic map positions </w:t>
      </w:r>
      <w:r w:rsidR="00E33FDE">
        <w:t>there</w:t>
      </w:r>
      <w:r w:rsidR="00F40450">
        <w:t xml:space="preserve"> were</w:t>
      </w:r>
      <w:r w:rsidR="00231A45">
        <w:t xml:space="preserve"> </w:t>
      </w:r>
      <w:r w:rsidR="00683024">
        <w:t xml:space="preserve">five regions </w:t>
      </w:r>
      <w:r w:rsidR="00231A45">
        <w:t xml:space="preserve">classed as ROH hotspots </w:t>
      </w:r>
      <w:r w:rsidR="00F40450">
        <w:t>across five</w:t>
      </w:r>
      <w:r w:rsidR="002D4AA8">
        <w:t xml:space="preserve"> linkage groups</w:t>
      </w:r>
      <w:r w:rsidR="00683024">
        <w:t xml:space="preserve"> (Fig.</w:t>
      </w:r>
      <w:r w:rsidR="000931F9">
        <w:t xml:space="preserve"> </w:t>
      </w:r>
      <w:r w:rsidR="00683024">
        <w:t>2</w:t>
      </w:r>
      <w:r w:rsidR="00E33FDE">
        <w:t>, Table</w:t>
      </w:r>
      <w:r w:rsidR="000931F9">
        <w:t xml:space="preserve"> X</w:t>
      </w:r>
      <w:r w:rsidR="001C0338">
        <w:t>).</w:t>
      </w:r>
      <w:r w:rsidR="00231A45">
        <w:t xml:space="preserve"> </w:t>
      </w:r>
      <w:r w:rsidR="00683024">
        <w:t>In contrast, using the physical map positions</w:t>
      </w:r>
      <w:r w:rsidR="00E33FDE">
        <w:t xml:space="preserve"> </w:t>
      </w:r>
      <w:r w:rsidR="0031734A">
        <w:t>seven regions</w:t>
      </w:r>
      <w:r w:rsidR="00E33FDE">
        <w:t xml:space="preserve"> </w:t>
      </w:r>
      <w:r w:rsidR="00231A45">
        <w:t xml:space="preserve">were shown to be ROH hotspot </w:t>
      </w:r>
      <w:r w:rsidR="007216A8">
        <w:t>on five linkage groups</w:t>
      </w:r>
      <w:r w:rsidR="00732956">
        <w:t>.</w:t>
      </w:r>
      <w:r w:rsidR="007216A8">
        <w:t xml:space="preserve"> </w:t>
      </w:r>
      <w:r w:rsidR="009D34D4">
        <w:t>142 SNPs</w:t>
      </w:r>
      <w:r w:rsidR="00A178CB">
        <w:t xml:space="preserve"> in four regions </w:t>
      </w:r>
      <w:r w:rsidR="00732956">
        <w:t xml:space="preserve">were </w:t>
      </w:r>
      <w:r w:rsidR="009D34D4">
        <w:t>classed as hotspots in both methods</w:t>
      </w:r>
      <w:r w:rsidR="007216A8">
        <w:t xml:space="preserve">. Of these shared hotspots those on linkage group 28 and 15 </w:t>
      </w:r>
      <w:r w:rsidR="000A3C26">
        <w:t xml:space="preserve">had a </w:t>
      </w:r>
      <w:r w:rsidR="004F00C9">
        <w:t xml:space="preserve">higher </w:t>
      </w:r>
      <w:proofErr w:type="spellStart"/>
      <w:r w:rsidR="000A3C26">
        <w:t>prop</w:t>
      </w:r>
      <w:r w:rsidR="000A3C26">
        <w:rPr>
          <w:vertAlign w:val="subscript"/>
        </w:rPr>
        <w:t>ROH</w:t>
      </w:r>
      <w:proofErr w:type="spellEnd"/>
      <w:r w:rsidR="000A3C26">
        <w:rPr>
          <w:vertAlign w:val="subscript"/>
        </w:rPr>
        <w:t xml:space="preserve"> </w:t>
      </w:r>
      <w:r w:rsidR="000A3C26">
        <w:t xml:space="preserve"> </w:t>
      </w:r>
      <w:r w:rsidR="007216A8">
        <w:t xml:space="preserve">using the </w:t>
      </w:r>
      <w:r w:rsidR="004F00C9">
        <w:t xml:space="preserve">genetic </w:t>
      </w:r>
      <w:r w:rsidR="007216A8">
        <w:t xml:space="preserve">positions than the </w:t>
      </w:r>
      <w:r w:rsidR="004F00C9">
        <w:t xml:space="preserve">physical </w:t>
      </w:r>
      <w:r w:rsidR="007216A8">
        <w:t>positions</w:t>
      </w:r>
      <w:r w:rsidR="00E33FDE">
        <w:t>, Fig</w:t>
      </w:r>
      <w:r w:rsidR="007216A8">
        <w:t>.</w:t>
      </w:r>
      <w:r w:rsidR="000931F9">
        <w:t xml:space="preserve"> X. </w:t>
      </w:r>
      <w:r w:rsidR="007216A8">
        <w:t xml:space="preserve"> </w:t>
      </w:r>
    </w:p>
    <w:p w14:paraId="0C664125" w14:textId="34CD53BA" w:rsidR="00732956" w:rsidRDefault="005E40AB" w:rsidP="00231A45">
      <w:pPr>
        <w:ind w:firstLine="720"/>
      </w:pPr>
      <w:r>
        <w:t>Using the genetic map t</w:t>
      </w:r>
      <w:r w:rsidR="00E4342C">
        <w:t xml:space="preserve">he Kintyre population </w:t>
      </w:r>
      <w:r w:rsidR="000931F9">
        <w:t xml:space="preserve">had </w:t>
      </w:r>
      <w:r w:rsidR="00732956">
        <w:t xml:space="preserve">four regions </w:t>
      </w:r>
      <w:r w:rsidR="00231A45">
        <w:t xml:space="preserve">classed as a ROH hotspot </w:t>
      </w:r>
      <w:r w:rsidR="00732956">
        <w:t>across four</w:t>
      </w:r>
      <w:r w:rsidR="00C25760">
        <w:t xml:space="preserve"> linkage groups</w:t>
      </w:r>
      <w:r w:rsidR="00E4342C">
        <w:t xml:space="preserve">. </w:t>
      </w:r>
      <w:r w:rsidR="00E33FDE">
        <w:t xml:space="preserve">Using the physical map for the Kintyre population </w:t>
      </w:r>
      <w:r w:rsidR="00A178CB">
        <w:t xml:space="preserve">5 regions </w:t>
      </w:r>
      <w:r w:rsidR="00231A45">
        <w:t xml:space="preserve">were shown as ROH hotspots </w:t>
      </w:r>
      <w:r w:rsidR="00A178CB">
        <w:t xml:space="preserve">on 5 linkage groups. Only one hotspot was </w:t>
      </w:r>
      <w:r w:rsidR="00F61FE3">
        <w:t xml:space="preserve">consistent </w:t>
      </w:r>
      <w:r w:rsidR="00A178CB">
        <w:t>between the two methods, on linkage group 20</w:t>
      </w:r>
      <w:r w:rsidR="00F61FE3">
        <w:t>, with 3</w:t>
      </w:r>
      <w:r w:rsidR="00231A45">
        <w:t>8 SNPs shared</w:t>
      </w:r>
      <w:r w:rsidR="00A178CB">
        <w:t xml:space="preserve">. </w:t>
      </w:r>
    </w:p>
    <w:p w14:paraId="3D9CB8D9" w14:textId="37F0DFFA" w:rsidR="00BB4D96" w:rsidRDefault="004F00C9" w:rsidP="00F40450">
      <w:pPr>
        <w:ind w:firstLine="720"/>
      </w:pPr>
      <w:r>
        <w:t>When using the genetic map for both populati</w:t>
      </w:r>
      <w:r w:rsidR="007B7F2F">
        <w:t xml:space="preserve">ons no hotspot SNPs </w:t>
      </w:r>
      <w:r>
        <w:t xml:space="preserve">are shared between the populations. However, when using the physical map for both populations </w:t>
      </w:r>
      <w:r w:rsidR="009D34D4">
        <w:t xml:space="preserve">45 hotspot SNPs </w:t>
      </w:r>
      <w:r>
        <w:t>are shared</w:t>
      </w:r>
      <w:r w:rsidR="00102DF8">
        <w:t>, in one region on linkage group 18</w:t>
      </w:r>
      <w:r>
        <w:t xml:space="preserve">, Fig. </w:t>
      </w:r>
      <w:r w:rsidR="00102DF8">
        <w:t xml:space="preserve"> </w:t>
      </w:r>
      <w:r>
        <w:t>This shared hotspot was not classed as a hotspot in either population using the genetic map, Fig.</w:t>
      </w:r>
    </w:p>
    <w:p w14:paraId="76A75AFA" w14:textId="2ECD44FA" w:rsidR="00617F05" w:rsidRDefault="00617F05" w:rsidP="00F40450">
      <w:pPr>
        <w:ind w:firstLine="720"/>
      </w:pPr>
      <w:r>
        <w:rPr>
          <w:noProof/>
          <w:lang w:eastAsia="en-GB"/>
        </w:rPr>
        <mc:AlternateContent>
          <mc:Choice Requires="wps">
            <w:drawing>
              <wp:anchor distT="0" distB="0" distL="114300" distR="114300" simplePos="0" relativeHeight="251688960" behindDoc="0" locked="0" layoutInCell="1" allowOverlap="1" wp14:anchorId="06FE2307" wp14:editId="6388E0C3">
                <wp:simplePos x="0" y="0"/>
                <wp:positionH relativeFrom="margin">
                  <wp:posOffset>41910</wp:posOffset>
                </wp:positionH>
                <wp:positionV relativeFrom="paragraph">
                  <wp:posOffset>46355</wp:posOffset>
                </wp:positionV>
                <wp:extent cx="6549390" cy="933450"/>
                <wp:effectExtent l="0" t="0" r="3810" b="0"/>
                <wp:wrapNone/>
                <wp:docPr id="11" name="Text Box 11"/>
                <wp:cNvGraphicFramePr/>
                <a:graphic xmlns:a="http://schemas.openxmlformats.org/drawingml/2006/main">
                  <a:graphicData uri="http://schemas.microsoft.com/office/word/2010/wordprocessingShape">
                    <wps:wsp>
                      <wps:cNvSpPr txBox="1"/>
                      <wps:spPr>
                        <a:xfrm>
                          <a:off x="0" y="0"/>
                          <a:ext cx="6549390" cy="933450"/>
                        </a:xfrm>
                        <a:prstGeom prst="rect">
                          <a:avLst/>
                        </a:prstGeom>
                        <a:solidFill>
                          <a:schemeClr val="lt1"/>
                        </a:solidFill>
                        <a:ln w="6350">
                          <a:noFill/>
                        </a:ln>
                      </wps:spPr>
                      <wps:txbx>
                        <w:txbxContent>
                          <w:p w14:paraId="3A6469DF" w14:textId="2184D142" w:rsidR="00886C3F" w:rsidRPr="00886C3F" w:rsidRDefault="00886C3F">
                            <w:pPr>
                              <w:rPr>
                                <w:sz w:val="20"/>
                              </w:rPr>
                            </w:pPr>
                            <w:r w:rsidRPr="00886C3F">
                              <w:rPr>
                                <w:b/>
                                <w:sz w:val="20"/>
                              </w:rPr>
                              <w:t>Table 3</w:t>
                            </w:r>
                            <w:r w:rsidRPr="00886C3F">
                              <w:rPr>
                                <w:sz w:val="20"/>
                              </w:rPr>
                              <w:t xml:space="preserve"> – Comparison of ROH hotspots across two populations and using two map positions to search for ROH. Shown is the mean proportion of individuals with a ROH at a SNP (</w:t>
                            </w:r>
                            <w:proofErr w:type="spellStart"/>
                            <w:r w:rsidRPr="00886C3F">
                              <w:rPr>
                                <w:sz w:val="20"/>
                              </w:rPr>
                              <w:t>PropROH</w:t>
                            </w:r>
                            <w:proofErr w:type="spellEnd"/>
                            <w:r w:rsidRPr="00886C3F">
                              <w:rPr>
                                <w:sz w:val="20"/>
                              </w:rPr>
                              <w:t>),with standard error. The ROH hotspot threshold (99</w:t>
                            </w:r>
                            <w:r w:rsidRPr="00886C3F">
                              <w:rPr>
                                <w:sz w:val="20"/>
                                <w:vertAlign w:val="superscript"/>
                              </w:rPr>
                              <w:t>th</w:t>
                            </w:r>
                            <w:r w:rsidRPr="00886C3F">
                              <w:rPr>
                                <w:sz w:val="20"/>
                              </w:rPr>
                              <w:t xml:space="preserve"> percentile of </w:t>
                            </w:r>
                            <w:proofErr w:type="spellStart"/>
                            <w:r w:rsidRPr="00886C3F">
                              <w:rPr>
                                <w:sz w:val="20"/>
                              </w:rPr>
                              <w:t>PropROH</w:t>
                            </w:r>
                            <w:proofErr w:type="spellEnd"/>
                            <w:r w:rsidRPr="00886C3F">
                              <w:rPr>
                                <w:sz w:val="20"/>
                              </w:rPr>
                              <w:t xml:space="preserve">), any SNP with a value of </w:t>
                            </w:r>
                            <w:proofErr w:type="spellStart"/>
                            <w:r w:rsidRPr="00886C3F">
                              <w:rPr>
                                <w:sz w:val="20"/>
                              </w:rPr>
                              <w:t>PropROH</w:t>
                            </w:r>
                            <w:proofErr w:type="spellEnd"/>
                            <w:r w:rsidRPr="00886C3F">
                              <w:rPr>
                                <w:sz w:val="20"/>
                              </w:rPr>
                              <w:t xml:space="preserve"> above this threshold value is classed as a ROH hotspot. The number of SNPs classed as ROH hotspots and the linkage groups containing ROH hotspots. Linkage groups containing multiple hotspots are labelled as hotspot a) or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E2307" id="Text Box 11" o:spid="_x0000_s1027" type="#_x0000_t202" style="position:absolute;left:0;text-align:left;margin-left:3.3pt;margin-top:3.65pt;width:515.7pt;height:73.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" fillcolor="white [3201]" stroked="f" strokeweight=".5pt">
                <v:textbox>
                  <w:txbxContent>
                    <w:p w14:paraId="3A6469DF" w14:textId="2184D142" w:rsidR="00886C3F" w:rsidRPr="00886C3F" w:rsidRDefault="00886C3F">
                      <w:pPr>
                        <w:rPr>
                          <w:sz w:val="20"/>
                        </w:rPr>
                      </w:pPr>
                      <w:r w:rsidRPr="00886C3F">
                        <w:rPr>
                          <w:b/>
                          <w:sz w:val="20"/>
                        </w:rPr>
                        <w:t>Table 3</w:t>
                      </w:r>
                      <w:r w:rsidRPr="00886C3F">
                        <w:rPr>
                          <w:sz w:val="20"/>
                        </w:rPr>
                        <w:t xml:space="preserve"> – Comparison of ROH hotspots across two populations and using two map positions to search for ROH. Shown is the mean proportion of individuals with a ROH at a SNP (</w:t>
                      </w:r>
                      <w:proofErr w:type="spellStart"/>
                      <w:r w:rsidRPr="00886C3F">
                        <w:rPr>
                          <w:sz w:val="20"/>
                        </w:rPr>
                        <w:t>PropROH</w:t>
                      </w:r>
                      <w:proofErr w:type="spellEnd"/>
                      <w:r w:rsidRPr="00886C3F">
                        <w:rPr>
                          <w:sz w:val="20"/>
                        </w:rPr>
                        <w:t>),with standard error. The ROH hotspot threshold (99</w:t>
                      </w:r>
                      <w:r w:rsidRPr="00886C3F">
                        <w:rPr>
                          <w:sz w:val="20"/>
                          <w:vertAlign w:val="superscript"/>
                        </w:rPr>
                        <w:t>th</w:t>
                      </w:r>
                      <w:r w:rsidRPr="00886C3F">
                        <w:rPr>
                          <w:sz w:val="20"/>
                        </w:rPr>
                        <w:t xml:space="preserve"> percentile of </w:t>
                      </w:r>
                      <w:proofErr w:type="spellStart"/>
                      <w:r w:rsidRPr="00886C3F">
                        <w:rPr>
                          <w:sz w:val="20"/>
                        </w:rPr>
                        <w:t>PropROH</w:t>
                      </w:r>
                      <w:proofErr w:type="spellEnd"/>
                      <w:r w:rsidRPr="00886C3F">
                        <w:rPr>
                          <w:sz w:val="20"/>
                        </w:rPr>
                        <w:t xml:space="preserve">), any SNP with a value of </w:t>
                      </w:r>
                      <w:proofErr w:type="spellStart"/>
                      <w:r w:rsidRPr="00886C3F">
                        <w:rPr>
                          <w:sz w:val="20"/>
                        </w:rPr>
                        <w:t>PropROH</w:t>
                      </w:r>
                      <w:proofErr w:type="spellEnd"/>
                      <w:r w:rsidRPr="00886C3F">
                        <w:rPr>
                          <w:sz w:val="20"/>
                        </w:rPr>
                        <w:t xml:space="preserve"> above this threshold value is classed as a ROH hotspot. The number of SNPs classed as ROH hotspots and the linkage groups containing ROH hotspots. Linkage groups containing multiple hotspots are labelled as hotspot a) or b). </w:t>
                      </w:r>
                    </w:p>
                  </w:txbxContent>
                </v:textbox>
                <w10:wrap anchorx="margin"/>
              </v:shape>
            </w:pict>
          </mc:Fallback>
        </mc:AlternateContent>
      </w:r>
    </w:p>
    <w:p w14:paraId="50E99907" w14:textId="2DDA5815" w:rsidR="00BB4D96" w:rsidRDefault="00BB4D96" w:rsidP="00F40450">
      <w:pPr>
        <w:ind w:firstLine="720"/>
      </w:pPr>
    </w:p>
    <w:p w14:paraId="412B5199" w14:textId="4453762E" w:rsidR="00E4342C" w:rsidRDefault="004F00C9" w:rsidP="00F40450">
      <w:pPr>
        <w:ind w:firstLine="720"/>
      </w:pPr>
      <w:r>
        <w:t xml:space="preserve"> </w:t>
      </w:r>
    </w:p>
    <w:p w14:paraId="16FDBC07" w14:textId="006A8297" w:rsidR="00AE2DF4" w:rsidRDefault="00AE2DF4" w:rsidP="00F40450">
      <w:pPr>
        <w:ind w:firstLine="720"/>
      </w:pPr>
    </w:p>
    <w:tbl>
      <w:tblPr>
        <w:tblStyle w:val="TableGrid"/>
        <w:tblpPr w:leftFromText="180" w:rightFromText="180" w:vertAnchor="text" w:tblpY="-67"/>
        <w:tblW w:w="0" w:type="auto"/>
        <w:tblLook w:val="04A0" w:firstRow="1" w:lastRow="0" w:firstColumn="1" w:lastColumn="0" w:noHBand="0" w:noVBand="1"/>
      </w:tblPr>
      <w:tblGrid>
        <w:gridCol w:w="1271"/>
        <w:gridCol w:w="1134"/>
        <w:gridCol w:w="1985"/>
        <w:gridCol w:w="1665"/>
        <w:gridCol w:w="1430"/>
        <w:gridCol w:w="2971"/>
      </w:tblGrid>
      <w:tr w:rsidR="00231A45" w14:paraId="51BE2238" w14:textId="7F7CA7EA" w:rsidTr="00774A7C">
        <w:tc>
          <w:tcPr>
            <w:tcW w:w="1271" w:type="dxa"/>
          </w:tcPr>
          <w:p w14:paraId="708093CB" w14:textId="6647DC1D" w:rsidR="004F00C9" w:rsidRDefault="004F00C9" w:rsidP="00AE2DF4">
            <w:r>
              <w:t>Population</w:t>
            </w:r>
          </w:p>
        </w:tc>
        <w:tc>
          <w:tcPr>
            <w:tcW w:w="1134" w:type="dxa"/>
          </w:tcPr>
          <w:p w14:paraId="0FB2BA60" w14:textId="77777777" w:rsidR="004F00C9" w:rsidRDefault="004F00C9" w:rsidP="00AE2DF4">
            <w:r>
              <w:t>Map Position used</w:t>
            </w:r>
          </w:p>
        </w:tc>
        <w:tc>
          <w:tcPr>
            <w:tcW w:w="1985" w:type="dxa"/>
          </w:tcPr>
          <w:p w14:paraId="56A4B071" w14:textId="3052050B" w:rsidR="004F00C9" w:rsidRDefault="004F00C9" w:rsidP="00AE2DF4">
            <w:r>
              <w:t xml:space="preserve">Mean </w:t>
            </w:r>
            <w:proofErr w:type="spellStart"/>
            <w:r w:rsidRPr="00AE2DF4">
              <w:rPr>
                <w:i/>
              </w:rPr>
              <w:t>P</w:t>
            </w:r>
            <w:r w:rsidR="00774A7C">
              <w:t>rop</w:t>
            </w:r>
            <w:r w:rsidR="00774A7C" w:rsidRPr="00774A7C">
              <w:rPr>
                <w:vertAlign w:val="subscript"/>
              </w:rPr>
              <w:t>ROH</w:t>
            </w:r>
            <w:proofErr w:type="spellEnd"/>
          </w:p>
        </w:tc>
        <w:tc>
          <w:tcPr>
            <w:tcW w:w="1665" w:type="dxa"/>
          </w:tcPr>
          <w:p w14:paraId="0711C867" w14:textId="2E86FE8C" w:rsidR="004F00C9" w:rsidRDefault="004F00C9" w:rsidP="00AE2DF4">
            <w:r>
              <w:t xml:space="preserve">ROH Hotspot threshold </w:t>
            </w:r>
          </w:p>
          <w:p w14:paraId="5041D9BB" w14:textId="3198A3E9" w:rsidR="004F00C9" w:rsidRDefault="004F00C9" w:rsidP="00AE2DF4">
            <w:r>
              <w:t>(99</w:t>
            </w:r>
            <w:r w:rsidRPr="00E33FDE">
              <w:rPr>
                <w:vertAlign w:val="superscript"/>
              </w:rPr>
              <w:t>th</w:t>
            </w:r>
            <w:r>
              <w:t xml:space="preserve"> percentile </w:t>
            </w:r>
            <w:proofErr w:type="spellStart"/>
            <w:r w:rsidRPr="00E33FDE">
              <w:rPr>
                <w:i/>
              </w:rPr>
              <w:t>P</w:t>
            </w:r>
            <w:r w:rsidR="00774A7C">
              <w:rPr>
                <w:i/>
              </w:rPr>
              <w:t>rop</w:t>
            </w:r>
            <w:r w:rsidR="00774A7C" w:rsidRPr="00774A7C">
              <w:rPr>
                <w:i/>
                <w:vertAlign w:val="subscript"/>
              </w:rPr>
              <w:t>ROH</w:t>
            </w:r>
            <w:proofErr w:type="spellEnd"/>
            <w:r>
              <w:t>)</w:t>
            </w:r>
          </w:p>
        </w:tc>
        <w:tc>
          <w:tcPr>
            <w:tcW w:w="1430" w:type="dxa"/>
          </w:tcPr>
          <w:p w14:paraId="72043206" w14:textId="122FBF0A" w:rsidR="004F00C9" w:rsidRDefault="004F00C9" w:rsidP="004F00C9">
            <w:r>
              <w:t xml:space="preserve"># of SNPs over ROH hotspot threshold </w:t>
            </w:r>
          </w:p>
        </w:tc>
        <w:tc>
          <w:tcPr>
            <w:tcW w:w="2971" w:type="dxa"/>
          </w:tcPr>
          <w:p w14:paraId="6C42C49A" w14:textId="5AE2AA8D" w:rsidR="004F00C9" w:rsidRDefault="004F00C9" w:rsidP="00AE2DF4">
            <w:r>
              <w:t xml:space="preserve">Linkage groups containing ROH hotspots </w:t>
            </w:r>
          </w:p>
        </w:tc>
      </w:tr>
      <w:tr w:rsidR="00231A45" w14:paraId="0B4D84A1" w14:textId="587D26E1" w:rsidTr="00774A7C">
        <w:tc>
          <w:tcPr>
            <w:tcW w:w="1271" w:type="dxa"/>
            <w:vMerge w:val="restart"/>
          </w:tcPr>
          <w:p w14:paraId="0633A9B8" w14:textId="77777777" w:rsidR="004F00C9" w:rsidRDefault="004F00C9" w:rsidP="00AE2DF4">
            <w:r>
              <w:t>Rum dataset</w:t>
            </w:r>
          </w:p>
        </w:tc>
        <w:tc>
          <w:tcPr>
            <w:tcW w:w="1134" w:type="dxa"/>
          </w:tcPr>
          <w:p w14:paraId="0702B67D" w14:textId="77777777" w:rsidR="004F00C9" w:rsidRDefault="004F00C9" w:rsidP="00AE2DF4">
            <w:r>
              <w:t>Genetic</w:t>
            </w:r>
          </w:p>
        </w:tc>
        <w:tc>
          <w:tcPr>
            <w:tcW w:w="1985" w:type="dxa"/>
          </w:tcPr>
          <w:p w14:paraId="0E1F8732" w14:textId="0382FDCB" w:rsidR="004F00C9" w:rsidRDefault="004F00C9" w:rsidP="00AE2DF4">
            <w:r>
              <w:t xml:space="preserve">0.064 </w:t>
            </w:r>
            <w:r>
              <w:rPr>
                <w:rFonts w:cstheme="minorHAnsi"/>
              </w:rPr>
              <w:t>±</w:t>
            </w:r>
            <w:r>
              <w:t xml:space="preserve"> 0.0002 (SE)</w:t>
            </w:r>
          </w:p>
        </w:tc>
        <w:tc>
          <w:tcPr>
            <w:tcW w:w="1665" w:type="dxa"/>
          </w:tcPr>
          <w:p w14:paraId="6A923BF7" w14:textId="77777777" w:rsidR="004F00C9" w:rsidRDefault="004F00C9" w:rsidP="00AE2DF4">
            <w:r>
              <w:t>14.9%</w:t>
            </w:r>
          </w:p>
        </w:tc>
        <w:tc>
          <w:tcPr>
            <w:tcW w:w="1430" w:type="dxa"/>
          </w:tcPr>
          <w:p w14:paraId="6C89C573" w14:textId="14E436C0" w:rsidR="004F00C9" w:rsidRDefault="004F00C9" w:rsidP="00AE2DF4">
            <w:r>
              <w:t>257</w:t>
            </w:r>
          </w:p>
        </w:tc>
        <w:tc>
          <w:tcPr>
            <w:tcW w:w="2971" w:type="dxa"/>
          </w:tcPr>
          <w:p w14:paraId="544964F9" w14:textId="15B7D453" w:rsidR="004F00C9" w:rsidRDefault="00231A45" w:rsidP="00AE2DF4">
            <w:r>
              <w:t>15,18,20,28,30</w:t>
            </w:r>
          </w:p>
        </w:tc>
      </w:tr>
      <w:tr w:rsidR="00231A45" w14:paraId="705FABAE" w14:textId="1EB37921" w:rsidTr="00774A7C">
        <w:tc>
          <w:tcPr>
            <w:tcW w:w="1271" w:type="dxa"/>
            <w:vMerge/>
          </w:tcPr>
          <w:p w14:paraId="37E5B8FB" w14:textId="77777777" w:rsidR="004F00C9" w:rsidRDefault="004F00C9" w:rsidP="00AE2DF4"/>
        </w:tc>
        <w:tc>
          <w:tcPr>
            <w:tcW w:w="1134" w:type="dxa"/>
          </w:tcPr>
          <w:p w14:paraId="02F63A46" w14:textId="77777777" w:rsidR="004F00C9" w:rsidRDefault="004F00C9" w:rsidP="00AE2DF4">
            <w:r>
              <w:t>Physical</w:t>
            </w:r>
          </w:p>
        </w:tc>
        <w:tc>
          <w:tcPr>
            <w:tcW w:w="1985" w:type="dxa"/>
          </w:tcPr>
          <w:p w14:paraId="3B262EAD" w14:textId="77777777" w:rsidR="004F00C9" w:rsidRDefault="004F00C9" w:rsidP="00AE2DF4">
            <w:r>
              <w:t xml:space="preserve">0.062 </w:t>
            </w:r>
            <w:r>
              <w:rPr>
                <w:rFonts w:cstheme="minorHAnsi"/>
              </w:rPr>
              <w:t>±</w:t>
            </w:r>
            <w:r>
              <w:t xml:space="preserve"> 0.0002 (SE)</w:t>
            </w:r>
          </w:p>
        </w:tc>
        <w:tc>
          <w:tcPr>
            <w:tcW w:w="1665" w:type="dxa"/>
          </w:tcPr>
          <w:p w14:paraId="42D972E0" w14:textId="77777777" w:rsidR="004F00C9" w:rsidRDefault="004F00C9" w:rsidP="00AE2DF4">
            <w:r>
              <w:t>14.7%</w:t>
            </w:r>
          </w:p>
        </w:tc>
        <w:tc>
          <w:tcPr>
            <w:tcW w:w="1430" w:type="dxa"/>
          </w:tcPr>
          <w:p w14:paraId="57735A35" w14:textId="5B4581C3" w:rsidR="004F00C9" w:rsidRDefault="004F00C9" w:rsidP="00AE2DF4">
            <w:r>
              <w:t>142</w:t>
            </w:r>
          </w:p>
        </w:tc>
        <w:tc>
          <w:tcPr>
            <w:tcW w:w="2971" w:type="dxa"/>
          </w:tcPr>
          <w:p w14:paraId="663AA434" w14:textId="14687909" w:rsidR="004F00C9" w:rsidRDefault="00231A45" w:rsidP="00AE2DF4">
            <w:r>
              <w:t>5,15,18(a),18(b),20(a),20(b),28</w:t>
            </w:r>
          </w:p>
        </w:tc>
      </w:tr>
      <w:tr w:rsidR="00231A45" w14:paraId="2F7976FE" w14:textId="72BA4816" w:rsidTr="00774A7C">
        <w:tc>
          <w:tcPr>
            <w:tcW w:w="1271" w:type="dxa"/>
            <w:vMerge w:val="restart"/>
          </w:tcPr>
          <w:p w14:paraId="214A1CE9" w14:textId="7E06C8C5" w:rsidR="004F00C9" w:rsidRDefault="00CC17FE" w:rsidP="00AE2DF4">
            <w:r>
              <w:t>Kintyre d</w:t>
            </w:r>
            <w:r w:rsidR="004F00C9">
              <w:t>ataset</w:t>
            </w:r>
          </w:p>
        </w:tc>
        <w:tc>
          <w:tcPr>
            <w:tcW w:w="1134" w:type="dxa"/>
          </w:tcPr>
          <w:p w14:paraId="3343E34C" w14:textId="77777777" w:rsidR="004F00C9" w:rsidRDefault="004F00C9" w:rsidP="00AE2DF4">
            <w:r>
              <w:t xml:space="preserve">Genetic </w:t>
            </w:r>
          </w:p>
        </w:tc>
        <w:tc>
          <w:tcPr>
            <w:tcW w:w="1985" w:type="dxa"/>
          </w:tcPr>
          <w:p w14:paraId="4E73AD7B" w14:textId="77777777" w:rsidR="004F00C9" w:rsidRDefault="004F00C9" w:rsidP="00AE2DF4">
            <w:r>
              <w:t xml:space="preserve">0.034 </w:t>
            </w:r>
            <w:r>
              <w:rPr>
                <w:rFonts w:cstheme="minorHAnsi"/>
              </w:rPr>
              <w:t>±</w:t>
            </w:r>
            <w:r>
              <w:t>0.0002 (SE)</w:t>
            </w:r>
          </w:p>
        </w:tc>
        <w:tc>
          <w:tcPr>
            <w:tcW w:w="1665" w:type="dxa"/>
          </w:tcPr>
          <w:p w14:paraId="46D31D7A" w14:textId="77777777" w:rsidR="004F00C9" w:rsidRDefault="004F00C9" w:rsidP="00AE2DF4">
            <w:r>
              <w:t>8.3%</w:t>
            </w:r>
          </w:p>
        </w:tc>
        <w:tc>
          <w:tcPr>
            <w:tcW w:w="1430" w:type="dxa"/>
          </w:tcPr>
          <w:p w14:paraId="03FFAE26" w14:textId="0DB802BE" w:rsidR="004F00C9" w:rsidRDefault="004F00C9" w:rsidP="00AE2DF4">
            <w:r>
              <w:t>92</w:t>
            </w:r>
          </w:p>
        </w:tc>
        <w:tc>
          <w:tcPr>
            <w:tcW w:w="2971" w:type="dxa"/>
          </w:tcPr>
          <w:p w14:paraId="6F6C7517" w14:textId="6524DDB6" w:rsidR="004F00C9" w:rsidRDefault="00231A45" w:rsidP="00AE2DF4">
            <w:r>
              <w:t>14,18,20,29</w:t>
            </w:r>
          </w:p>
        </w:tc>
      </w:tr>
      <w:tr w:rsidR="00231A45" w14:paraId="5E8B8CE6" w14:textId="2ED4F25C" w:rsidTr="00774A7C">
        <w:tc>
          <w:tcPr>
            <w:tcW w:w="1271" w:type="dxa"/>
            <w:vMerge/>
          </w:tcPr>
          <w:p w14:paraId="61D6A844" w14:textId="77777777" w:rsidR="004F00C9" w:rsidRDefault="004F00C9" w:rsidP="00AE2DF4"/>
        </w:tc>
        <w:tc>
          <w:tcPr>
            <w:tcW w:w="1134" w:type="dxa"/>
          </w:tcPr>
          <w:p w14:paraId="0302292D" w14:textId="77777777" w:rsidR="004F00C9" w:rsidRDefault="004F00C9" w:rsidP="00AE2DF4">
            <w:r>
              <w:t>Physical</w:t>
            </w:r>
          </w:p>
        </w:tc>
        <w:tc>
          <w:tcPr>
            <w:tcW w:w="1985" w:type="dxa"/>
          </w:tcPr>
          <w:p w14:paraId="04F2491E" w14:textId="77777777" w:rsidR="004F00C9" w:rsidRDefault="004F00C9" w:rsidP="00AE2DF4">
            <w:r>
              <w:t xml:space="preserve">0.032 </w:t>
            </w:r>
            <w:r>
              <w:rPr>
                <w:rFonts w:cstheme="minorHAnsi"/>
              </w:rPr>
              <w:t>±</w:t>
            </w:r>
            <w:r>
              <w:t xml:space="preserve"> 0.0001 (SE)</w:t>
            </w:r>
          </w:p>
        </w:tc>
        <w:tc>
          <w:tcPr>
            <w:tcW w:w="1665" w:type="dxa"/>
          </w:tcPr>
          <w:p w14:paraId="5DEBA5FE" w14:textId="77777777" w:rsidR="004F00C9" w:rsidRDefault="004F00C9" w:rsidP="00AE2DF4">
            <w:r>
              <w:t>9.6%</w:t>
            </w:r>
          </w:p>
        </w:tc>
        <w:tc>
          <w:tcPr>
            <w:tcW w:w="1430" w:type="dxa"/>
          </w:tcPr>
          <w:p w14:paraId="654A6734" w14:textId="16446660" w:rsidR="004F00C9" w:rsidRDefault="00231A45" w:rsidP="00AE2DF4">
            <w:r>
              <w:t>324</w:t>
            </w:r>
          </w:p>
        </w:tc>
        <w:tc>
          <w:tcPr>
            <w:tcW w:w="2971" w:type="dxa"/>
          </w:tcPr>
          <w:p w14:paraId="3A6288C4" w14:textId="4FAA79DB" w:rsidR="004F00C9" w:rsidRDefault="00231A45" w:rsidP="00AE2DF4">
            <w:r>
              <w:t>11,16,18,20,21</w:t>
            </w:r>
          </w:p>
        </w:tc>
      </w:tr>
    </w:tbl>
    <w:p w14:paraId="1D83B76B" w14:textId="4C14A522" w:rsidR="000A3C26" w:rsidRDefault="000A3C26" w:rsidP="00231A45"/>
    <w:p w14:paraId="6144C9A9" w14:textId="1108B89E" w:rsidR="00E4342C" w:rsidRDefault="00231A45" w:rsidP="00231A45">
      <w:pPr>
        <w:ind w:firstLine="720"/>
      </w:pPr>
      <w:r>
        <w:rPr>
          <w:noProof/>
          <w:lang w:eastAsia="en-GB"/>
        </w:rPr>
        <mc:AlternateContent>
          <mc:Choice Requires="wpg">
            <w:drawing>
              <wp:anchor distT="0" distB="0" distL="114300" distR="114300" simplePos="0" relativeHeight="251679744" behindDoc="1" locked="0" layoutInCell="1" allowOverlap="1" wp14:anchorId="78F7FCF5" wp14:editId="1523771A">
                <wp:simplePos x="0" y="0"/>
                <wp:positionH relativeFrom="page">
                  <wp:posOffset>237490</wp:posOffset>
                </wp:positionH>
                <wp:positionV relativeFrom="paragraph">
                  <wp:posOffset>1156970</wp:posOffset>
                </wp:positionV>
                <wp:extent cx="7158990" cy="8597265"/>
                <wp:effectExtent l="0" t="0" r="3810" b="0"/>
                <wp:wrapTight wrapText="bothSides">
                  <wp:wrapPolygon edited="0">
                    <wp:start x="575" y="0"/>
                    <wp:lineTo x="575" y="9094"/>
                    <wp:lineTo x="10806" y="9189"/>
                    <wp:lineTo x="0" y="9524"/>
                    <wp:lineTo x="0" y="18714"/>
                    <wp:lineTo x="402" y="19145"/>
                    <wp:lineTo x="402" y="21538"/>
                    <wp:lineTo x="21324" y="21538"/>
                    <wp:lineTo x="21324" y="19145"/>
                    <wp:lineTo x="21554" y="18714"/>
                    <wp:lineTo x="21554" y="9524"/>
                    <wp:lineTo x="10806" y="9189"/>
                    <wp:lineTo x="21554" y="9094"/>
                    <wp:lineTo x="21554" y="0"/>
                    <wp:lineTo x="575" y="0"/>
                  </wp:wrapPolygon>
                </wp:wrapTight>
                <wp:docPr id="3" name="Group 3"/>
                <wp:cNvGraphicFramePr/>
                <a:graphic xmlns:a="http://schemas.openxmlformats.org/drawingml/2006/main">
                  <a:graphicData uri="http://schemas.microsoft.com/office/word/2010/wordprocessingGroup">
                    <wpg:wgp>
                      <wpg:cNvGrpSpPr/>
                      <wpg:grpSpPr>
                        <a:xfrm>
                          <a:off x="0" y="0"/>
                          <a:ext cx="7158990" cy="8597265"/>
                          <a:chOff x="0" y="0"/>
                          <a:chExt cx="7159007" cy="8597785"/>
                        </a:xfrm>
                      </wpg:grpSpPr>
                      <wps:wsp>
                        <wps:cNvPr id="29" name="Text Box 29"/>
                        <wps:cNvSpPr txBox="1"/>
                        <wps:spPr>
                          <a:xfrm>
                            <a:off x="178130" y="7481455"/>
                            <a:ext cx="6878955" cy="1116330"/>
                          </a:xfrm>
                          <a:prstGeom prst="rect">
                            <a:avLst/>
                          </a:prstGeom>
                          <a:solidFill>
                            <a:schemeClr val="lt1"/>
                          </a:solidFill>
                          <a:ln w="6350">
                            <a:noFill/>
                          </a:ln>
                        </wps:spPr>
                        <wps:txbx>
                          <w:txbxContent>
                            <w:p w14:paraId="596309E9" w14:textId="54DB79FD" w:rsidR="00886C3F" w:rsidRDefault="00886C3F">
                              <w:r w:rsidRPr="00F617CC">
                                <w:rPr>
                                  <w:b/>
                                </w:rPr>
                                <w:t>Figure 2</w:t>
                              </w:r>
                              <w:r>
                                <w:t xml:space="preserve"> – Proportion of </w:t>
                              </w:r>
                              <w:r w:rsidRPr="001F03FC">
                                <w:rPr>
                                  <w:b/>
                                </w:rPr>
                                <w:t>Rum</w:t>
                              </w:r>
                              <w:r>
                                <w:t xml:space="preserve"> (top) and </w:t>
                              </w:r>
                              <w:r w:rsidRPr="001F03FC">
                                <w:rPr>
                                  <w:b/>
                                </w:rPr>
                                <w:t>Kintyre</w:t>
                              </w:r>
                              <w:r>
                                <w:t xml:space="preserve"> (Bottom) individuals with a ROH at each SNP (P) across all linkage groups. Linkage groups are ordered by size from largest on the left to smallest on the right. The top panel shows the distribution of P using the genetic map positions (cM) and the bottom panel shows the same when using physical map positions (</w:t>
                              </w:r>
                              <w:proofErr w:type="spellStart"/>
                              <w:r>
                                <w:t>bp</w:t>
                              </w:r>
                              <w:proofErr w:type="spellEnd"/>
                              <w:r>
                                <w:t>). Upper and lower dashed lines indicate the 99</w:t>
                              </w:r>
                              <w:r w:rsidRPr="00F617CC">
                                <w:rPr>
                                  <w:vertAlign w:val="superscript"/>
                                </w:rPr>
                                <w:t>th</w:t>
                              </w:r>
                              <w:r>
                                <w:t xml:space="preserve"> and 1</w:t>
                              </w:r>
                              <w:r w:rsidRPr="00F617CC">
                                <w:rPr>
                                  <w:vertAlign w:val="superscript"/>
                                </w:rPr>
                                <w:t>st</w:t>
                              </w:r>
                              <w:r>
                                <w:t xml:space="preserve"> percentile values representing hotspot and coldspot thresholds respectively. The solid red line indicates the mean 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4" name="Picture 3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37507" y="0"/>
                            <a:ext cx="6921500" cy="3625215"/>
                          </a:xfrm>
                          <a:prstGeom prst="rect">
                            <a:avLst/>
                          </a:prstGeom>
                        </pic:spPr>
                      </pic:pic>
                      <pic:pic xmlns:pic="http://schemas.openxmlformats.org/drawingml/2006/picture">
                        <pic:nvPicPr>
                          <pic:cNvPr id="36" name="Picture 3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3811980"/>
                            <a:ext cx="7155180" cy="3646170"/>
                          </a:xfrm>
                          <a:prstGeom prst="rect">
                            <a:avLst/>
                          </a:prstGeom>
                        </pic:spPr>
                      </pic:pic>
                    </wpg:wgp>
                  </a:graphicData>
                </a:graphic>
              </wp:anchor>
            </w:drawing>
          </mc:Choice>
          <mc:Fallback>
            <w:pict>
              <v:group w14:anchorId="78F7FCF5" id="Group 3" o:spid="_x0000_s1028" style="position:absolute;left:0;text-align:left;margin-left:18.7pt;margin-top:91.1pt;width:563.7pt;height:676.95pt;z-index:-251636736;mso-position-horizontal-relative:page" coordsize="71590,85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">
                <v:shape id="Text Box 29" o:spid="_x0000_s1029" type="#_x0000_t202" style="position:absolute;left:1781;top:74814;width:68789;height:1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596309E9" w14:textId="54DB79FD" w:rsidR="00886C3F" w:rsidRDefault="00886C3F">
                        <w:r w:rsidRPr="00F617CC">
                          <w:rPr>
                            <w:b/>
                          </w:rPr>
                          <w:t>Figure 2</w:t>
                        </w:r>
                        <w:r>
                          <w:t xml:space="preserve"> – Proportion of </w:t>
                        </w:r>
                        <w:r w:rsidRPr="001F03FC">
                          <w:rPr>
                            <w:b/>
                          </w:rPr>
                          <w:t>Rum</w:t>
                        </w:r>
                        <w:r>
                          <w:t xml:space="preserve"> (top) and </w:t>
                        </w:r>
                        <w:r w:rsidRPr="001F03FC">
                          <w:rPr>
                            <w:b/>
                          </w:rPr>
                          <w:t>Kintyre</w:t>
                        </w:r>
                        <w:r>
                          <w:t xml:space="preserve"> (Bottom) individuals with a ROH at each SNP (P) across all linkage groups. Linkage groups are ordered by size from largest on the left to smallest on the right. The top panel shows the distribution of P using the genetic map positions (cM) and the bottom panel shows the same when using physical map positions (</w:t>
                        </w:r>
                        <w:proofErr w:type="spellStart"/>
                        <w:r>
                          <w:t>bp</w:t>
                        </w:r>
                        <w:proofErr w:type="spellEnd"/>
                        <w:r>
                          <w:t>). Upper and lower dashed lines indicate the 99</w:t>
                        </w:r>
                        <w:r w:rsidRPr="00F617CC">
                          <w:rPr>
                            <w:vertAlign w:val="superscript"/>
                          </w:rPr>
                          <w:t>th</w:t>
                        </w:r>
                        <w:r>
                          <w:t xml:space="preserve"> and 1</w:t>
                        </w:r>
                        <w:r w:rsidRPr="00F617CC">
                          <w:rPr>
                            <w:vertAlign w:val="superscript"/>
                          </w:rPr>
                          <w:t>st</w:t>
                        </w:r>
                        <w:r>
                          <w:t xml:space="preserve"> percentile values representing hotspot and coldspot thresholds respectively. The solid red line indicates the mean P.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0" type="#_x0000_t75" style="position:absolute;left:2375;width:69215;height:36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">
                  <v:imagedata r:id="rId11" o:title=""/>
                  <v:path arrowok="t"/>
                </v:shape>
                <v:shape id="Picture 36" o:spid="_x0000_s1031" type="#_x0000_t75" style="position:absolute;top:38119;width:71551;height:36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">
                  <v:imagedata r:id="rId12" o:title=""/>
                  <v:path arrowok="t"/>
                </v:shape>
                <w10:wrap type="tight" anchorx="page"/>
              </v:group>
            </w:pict>
          </mc:Fallback>
        </mc:AlternateContent>
      </w:r>
      <w:r w:rsidR="00E4342C">
        <w:t xml:space="preserve">We </w:t>
      </w:r>
      <w:r w:rsidR="000931F9">
        <w:t>found</w:t>
      </w:r>
      <w:r w:rsidR="00E4342C">
        <w:t xml:space="preserve"> that the pattern of ROH distribution </w:t>
      </w:r>
      <w:r w:rsidR="000931F9">
        <w:t>were</w:t>
      </w:r>
      <w:r w:rsidR="00E4342C">
        <w:t xml:space="preserve"> </w:t>
      </w:r>
      <w:r w:rsidR="008B2A7E">
        <w:t xml:space="preserve">moderately positively </w:t>
      </w:r>
      <w:r w:rsidR="00E4342C">
        <w:t>correlated between the two populations. Usin</w:t>
      </w:r>
      <w:r w:rsidR="007B4CFC">
        <w:t>g the genetic map the correlation</w:t>
      </w:r>
      <w:r w:rsidR="00E4342C">
        <w:t xml:space="preserve"> of </w:t>
      </w:r>
      <w:proofErr w:type="spellStart"/>
      <w:r w:rsidR="00E4342C" w:rsidRPr="008B2A7E">
        <w:rPr>
          <w:i/>
        </w:rPr>
        <w:t>P</w:t>
      </w:r>
      <w:r w:rsidR="00F61FE3">
        <w:rPr>
          <w:i/>
        </w:rPr>
        <w:t>ropROH</w:t>
      </w:r>
      <w:proofErr w:type="spellEnd"/>
      <w:r w:rsidR="00F61FE3">
        <w:rPr>
          <w:i/>
        </w:rPr>
        <w:t xml:space="preserve"> </w:t>
      </w:r>
      <w:r w:rsidR="007B4CFC">
        <w:t xml:space="preserve"> between the</w:t>
      </w:r>
      <w:r w:rsidR="00E4342C">
        <w:t xml:space="preserve"> Rum and Kintyre populations was </w:t>
      </w:r>
      <w:r w:rsidR="007B4CFC">
        <w:t>r=</w:t>
      </w:r>
      <w:r w:rsidR="00E4342C">
        <w:t>0.567</w:t>
      </w:r>
      <w:r w:rsidR="007B4CFC">
        <w:t xml:space="preserve"> (Pearson’s correlation, p-value: 2.2e-16, </w:t>
      </w:r>
      <w:proofErr w:type="spellStart"/>
      <w:r w:rsidR="007B4CFC">
        <w:t>df</w:t>
      </w:r>
      <w:proofErr w:type="spellEnd"/>
      <w:r w:rsidR="007B4CFC">
        <w:t xml:space="preserve">=24200, t=107.01). The physical map showed a correlation of </w:t>
      </w:r>
      <w:r w:rsidR="007B4CFC" w:rsidRPr="008B2A7E">
        <w:rPr>
          <w:i/>
        </w:rPr>
        <w:t>P</w:t>
      </w:r>
      <w:r w:rsidR="007B4CFC">
        <w:t xml:space="preserve"> of r=0.529 (Pearson’s correlation, p-value:2.2e-16, </w:t>
      </w:r>
      <w:proofErr w:type="spellStart"/>
      <w:r w:rsidR="007B4CFC">
        <w:t>df</w:t>
      </w:r>
      <w:proofErr w:type="spellEnd"/>
      <w:r w:rsidR="007B4CFC">
        <w:t>=24046, t=96.841)</w:t>
      </w:r>
      <w:r w:rsidR="008B2A7E">
        <w:t>.</w:t>
      </w:r>
      <w:commentRangeStart w:id="88"/>
      <w:del w:id="89" w:author="HEWETT Anna" w:date="2021-09-08T12:43:00Z">
        <w:r w:rsidR="008B2A7E" w:rsidDel="00774A7C">
          <w:delText>When using the list of unfiltered SNPs which have not</w:delText>
        </w:r>
        <w:r w:rsidDel="00774A7C">
          <w:delText xml:space="preserve"> </w:delText>
        </w:r>
        <w:r w:rsidR="008B2A7E" w:rsidDel="00774A7C">
          <w:delText xml:space="preserve">had SNPs of low density removed this correlation increases to r=0.711 using the genetic map and </w:delText>
        </w:r>
        <w:commentRangeStart w:id="90"/>
        <w:commentRangeStart w:id="91"/>
        <w:r w:rsidR="008B2A7E" w:rsidDel="00774A7C">
          <w:delText>r</w:delText>
        </w:r>
        <w:r w:rsidR="00A178CB" w:rsidDel="00774A7C">
          <w:delText>=0.617</w:delText>
        </w:r>
        <w:r w:rsidR="008B2A7E" w:rsidDel="00774A7C">
          <w:delText xml:space="preserve"> </w:delText>
        </w:r>
        <w:commentRangeEnd w:id="90"/>
        <w:r w:rsidR="001006D1" w:rsidDel="00774A7C">
          <w:rPr>
            <w:rStyle w:val="CommentReference"/>
          </w:rPr>
          <w:commentReference w:id="90"/>
        </w:r>
        <w:commentRangeEnd w:id="91"/>
        <w:r w:rsidR="00A178CB" w:rsidDel="00774A7C">
          <w:rPr>
            <w:rStyle w:val="CommentReference"/>
          </w:rPr>
          <w:commentReference w:id="91"/>
        </w:r>
        <w:r w:rsidR="008B2A7E" w:rsidDel="00774A7C">
          <w:delText>using the</w:delText>
        </w:r>
        <w:commentRangeEnd w:id="88"/>
        <w:r w:rsidR="00A178CB" w:rsidDel="00774A7C">
          <w:rPr>
            <w:rStyle w:val="CommentReference"/>
          </w:rPr>
          <w:commentReference w:id="88"/>
        </w:r>
        <w:r w:rsidR="008B2A7E" w:rsidDel="00774A7C">
          <w:delText xml:space="preserve"> physical map.</w:delText>
        </w:r>
      </w:del>
      <w:r w:rsidR="008B2A7E">
        <w:t xml:space="preserve"> </w:t>
      </w:r>
    </w:p>
    <w:p w14:paraId="28060FDB" w14:textId="33D498EB" w:rsidR="00053B16" w:rsidRDefault="00053B16" w:rsidP="00053B16"/>
    <w:p w14:paraId="7DFB410A" w14:textId="140F6DC7" w:rsidR="00A178CB" w:rsidRDefault="00A178CB" w:rsidP="00053B16"/>
    <w:p w14:paraId="2EF31657" w14:textId="601237A2" w:rsidR="00A178CB" w:rsidRDefault="00E815DD" w:rsidP="00053B16">
      <w:r>
        <w:rPr>
          <w:noProof/>
          <w:lang w:eastAsia="en-GB"/>
        </w:rPr>
        <w:drawing>
          <wp:inline distT="0" distB="0" distL="0" distR="0" wp14:anchorId="35ED2FFF" wp14:editId="0C9CE742">
            <wp:extent cx="6294452" cy="3354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18 pops highlighted hot.png"/>
                    <pic:cNvPicPr/>
                  </pic:nvPicPr>
                  <pic:blipFill rotWithShape="1">
                    <a:blip r:embed="rId13">
                      <a:extLst>
                        <a:ext uri="{28A0092B-C50C-407E-A947-70E740481C1C}">
                          <a14:useLocalDpi xmlns:a14="http://schemas.microsoft.com/office/drawing/2010/main" val="0"/>
                        </a:ext>
                      </a:extLst>
                    </a:blip>
                    <a:srcRect l="5280" t="20228"/>
                    <a:stretch/>
                  </pic:blipFill>
                  <pic:spPr bwMode="auto">
                    <a:xfrm>
                      <a:off x="0" y="0"/>
                      <a:ext cx="6295006" cy="3354365"/>
                    </a:xfrm>
                    <a:prstGeom prst="rect">
                      <a:avLst/>
                    </a:prstGeom>
                    <a:ln>
                      <a:noFill/>
                    </a:ln>
                    <a:extLst>
                      <a:ext uri="{53640926-AAD7-44D8-BBD7-CCE9431645EC}">
                        <a14:shadowObscured xmlns:a14="http://schemas.microsoft.com/office/drawing/2010/main"/>
                      </a:ext>
                    </a:extLst>
                  </pic:spPr>
                </pic:pic>
              </a:graphicData>
            </a:graphic>
          </wp:inline>
        </w:drawing>
      </w:r>
    </w:p>
    <w:p w14:paraId="438ECEDE" w14:textId="75C49781" w:rsidR="00053B16" w:rsidRDefault="007B7F2F" w:rsidP="00053B16">
      <w:r>
        <w:rPr>
          <w:noProof/>
          <w:lang w:eastAsia="en-GB"/>
        </w:rPr>
        <mc:AlternateContent>
          <mc:Choice Requires="wps">
            <w:drawing>
              <wp:anchor distT="0" distB="0" distL="114300" distR="114300" simplePos="0" relativeHeight="251687936" behindDoc="0" locked="0" layoutInCell="1" allowOverlap="1" wp14:anchorId="11F53145" wp14:editId="7A607509">
                <wp:simplePos x="0" y="0"/>
                <wp:positionH relativeFrom="column">
                  <wp:posOffset>63500</wp:posOffset>
                </wp:positionH>
                <wp:positionV relativeFrom="paragraph">
                  <wp:posOffset>10160</wp:posOffset>
                </wp:positionV>
                <wp:extent cx="6793865" cy="1286510"/>
                <wp:effectExtent l="0" t="0" r="6985" b="8890"/>
                <wp:wrapNone/>
                <wp:docPr id="8" name="Text Box 8"/>
                <wp:cNvGraphicFramePr/>
                <a:graphic xmlns:a="http://schemas.openxmlformats.org/drawingml/2006/main">
                  <a:graphicData uri="http://schemas.microsoft.com/office/word/2010/wordprocessingShape">
                    <wps:wsp>
                      <wps:cNvSpPr txBox="1"/>
                      <wps:spPr>
                        <a:xfrm>
                          <a:off x="0" y="0"/>
                          <a:ext cx="6793865" cy="1286510"/>
                        </a:xfrm>
                        <a:prstGeom prst="rect">
                          <a:avLst/>
                        </a:prstGeom>
                        <a:solidFill>
                          <a:schemeClr val="lt1"/>
                        </a:solidFill>
                        <a:ln w="6350">
                          <a:noFill/>
                        </a:ln>
                      </wps:spPr>
                      <wps:txbx>
                        <w:txbxContent>
                          <w:p w14:paraId="4A92E111" w14:textId="6C8E703F" w:rsidR="00886C3F" w:rsidRDefault="00886C3F">
                            <w:r>
                              <w:t>Fig – Comparison of the proportion of individuals with a ROH at a SNP (</w:t>
                            </w:r>
                            <w:proofErr w:type="spellStart"/>
                            <w:r>
                              <w:t>PropROH</w:t>
                            </w:r>
                            <w:proofErr w:type="spellEnd"/>
                            <w:r>
                              <w:t xml:space="preserve">) in linkage group 18 for two populations of red deer and using two map positions to search for ROH – cM and </w:t>
                            </w:r>
                            <w:proofErr w:type="spellStart"/>
                            <w:r>
                              <w:t>bp</w:t>
                            </w:r>
                            <w:proofErr w:type="spellEnd"/>
                            <w:r>
                              <w:t xml:space="preserve"> positions. The region shaded grey shows the hotspot regions shared between two populations when using the physical map positions. Upper and lower red dashed line show the 99</w:t>
                            </w:r>
                            <w:r w:rsidRPr="00BB4D96">
                              <w:rPr>
                                <w:vertAlign w:val="superscript"/>
                              </w:rPr>
                              <w:t>th</w:t>
                            </w:r>
                            <w:r>
                              <w:t xml:space="preserve"> and 1</w:t>
                            </w:r>
                            <w:r w:rsidRPr="00BB4D96">
                              <w:rPr>
                                <w:vertAlign w:val="superscript"/>
                              </w:rPr>
                              <w:t>st</w:t>
                            </w:r>
                            <w:r>
                              <w:t xml:space="preserve"> percentile </w:t>
                            </w:r>
                            <w:proofErr w:type="spellStart"/>
                            <w:r>
                              <w:t>PropROH</w:t>
                            </w:r>
                            <w:proofErr w:type="spellEnd"/>
                            <w:r>
                              <w:t xml:space="preserve"> respectively. The solid red line shows the mean </w:t>
                            </w:r>
                            <w:proofErr w:type="spellStart"/>
                            <w:r>
                              <w:t>PropROH</w:t>
                            </w:r>
                            <w:proofErr w:type="spellEnd"/>
                            <w:r>
                              <w:t xml:space="preserve">.  NB: the hotspots using the cM map is not shared between the populations, as no SNPs are common between both.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53145" id="Text Box 8" o:spid="_x0000_s1032" type="#_x0000_t202" style="position:absolute;margin-left:5pt;margin-top:.8pt;width:534.95pt;height:101.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" fillcolor="white [3201]" stroked="f" strokeweight=".5pt">
                <v:textbox>
                  <w:txbxContent>
                    <w:p w14:paraId="4A92E111" w14:textId="6C8E703F" w:rsidR="00886C3F" w:rsidRDefault="00886C3F">
                      <w:r>
                        <w:t>Fig – Comparison of the proportion of individuals with a ROH at a SNP (</w:t>
                      </w:r>
                      <w:proofErr w:type="spellStart"/>
                      <w:r>
                        <w:t>PropROH</w:t>
                      </w:r>
                      <w:proofErr w:type="spellEnd"/>
                      <w:r>
                        <w:t xml:space="preserve">) in linkage group 18 for two populations of red deer and using two map positions to search for ROH – cM and </w:t>
                      </w:r>
                      <w:proofErr w:type="spellStart"/>
                      <w:r>
                        <w:t>bp</w:t>
                      </w:r>
                      <w:proofErr w:type="spellEnd"/>
                      <w:r>
                        <w:t xml:space="preserve"> positions. The region shaded grey shows the hotspot regions shared between two populations when using the physical map positions. Upper and lower red dashed line show the 99</w:t>
                      </w:r>
                      <w:r w:rsidRPr="00BB4D96">
                        <w:rPr>
                          <w:vertAlign w:val="superscript"/>
                        </w:rPr>
                        <w:t>th</w:t>
                      </w:r>
                      <w:r>
                        <w:t xml:space="preserve"> and 1</w:t>
                      </w:r>
                      <w:r w:rsidRPr="00BB4D96">
                        <w:rPr>
                          <w:vertAlign w:val="superscript"/>
                        </w:rPr>
                        <w:t>st</w:t>
                      </w:r>
                      <w:r>
                        <w:t xml:space="preserve"> percentile </w:t>
                      </w:r>
                      <w:proofErr w:type="spellStart"/>
                      <w:r>
                        <w:t>PropROH</w:t>
                      </w:r>
                      <w:proofErr w:type="spellEnd"/>
                      <w:r>
                        <w:t xml:space="preserve"> respectively. The solid red line shows the mean </w:t>
                      </w:r>
                      <w:proofErr w:type="spellStart"/>
                      <w:r>
                        <w:t>PropROH</w:t>
                      </w:r>
                      <w:proofErr w:type="spellEnd"/>
                      <w:r>
                        <w:t xml:space="preserve">.  NB: the hotspots using the cM map is not shared between the populations, as no SNPs are common between both. </w:t>
                      </w:r>
                    </w:p>
                  </w:txbxContent>
                </v:textbox>
              </v:shape>
            </w:pict>
          </mc:Fallback>
        </mc:AlternateContent>
      </w:r>
    </w:p>
    <w:p w14:paraId="58A2FC21" w14:textId="4C923078" w:rsidR="008D4B16" w:rsidRDefault="008D4B16" w:rsidP="00F40450">
      <w:pPr>
        <w:tabs>
          <w:tab w:val="left" w:pos="1030"/>
        </w:tabs>
        <w:rPr>
          <w:b/>
          <w:i/>
        </w:rPr>
      </w:pPr>
    </w:p>
    <w:p w14:paraId="598BAC8A" w14:textId="77777777" w:rsidR="00A178CB" w:rsidRDefault="00A178CB" w:rsidP="002F7154">
      <w:pPr>
        <w:rPr>
          <w:b/>
          <w:i/>
        </w:rPr>
      </w:pPr>
    </w:p>
    <w:p w14:paraId="23AB4480" w14:textId="77777777" w:rsidR="00A178CB" w:rsidRDefault="00A178CB" w:rsidP="002F7154">
      <w:pPr>
        <w:rPr>
          <w:b/>
          <w:i/>
        </w:rPr>
      </w:pPr>
    </w:p>
    <w:p w14:paraId="6A5ABE26" w14:textId="77777777" w:rsidR="00A178CB" w:rsidRDefault="00A178CB" w:rsidP="002F7154">
      <w:pPr>
        <w:rPr>
          <w:b/>
          <w:i/>
        </w:rPr>
      </w:pPr>
    </w:p>
    <w:p w14:paraId="7D58B8A1" w14:textId="7DE82F48" w:rsidR="002F7154" w:rsidRDefault="002F7154" w:rsidP="002F7154">
      <w:pPr>
        <w:rPr>
          <w:b/>
          <w:i/>
        </w:rPr>
      </w:pPr>
      <w:r w:rsidRPr="002F7154">
        <w:rPr>
          <w:b/>
          <w:i/>
        </w:rPr>
        <w:t>Simulations</w:t>
      </w:r>
    </w:p>
    <w:p w14:paraId="5EFE4A88" w14:textId="5906602E" w:rsidR="00CC41EA" w:rsidRDefault="00732956" w:rsidP="00CC41EA">
      <w:pPr>
        <w:ind w:firstLine="720"/>
      </w:pPr>
      <w:r>
        <w:t xml:space="preserve">In our simulations we ran 25 iterations of </w:t>
      </w:r>
      <w:r w:rsidR="00472DB0">
        <w:t xml:space="preserve">three </w:t>
      </w:r>
      <w:r>
        <w:t xml:space="preserve">model designs </w:t>
      </w:r>
      <w:r w:rsidR="00CD58BE">
        <w:t>with</w:t>
      </w:r>
      <w:r w:rsidR="00F61FE3">
        <w:t>in</w:t>
      </w:r>
      <w:r w:rsidR="00CD58BE">
        <w:t xml:space="preserve"> three different population histories. In Fig. 6 we show the mean (Fig. 6A) and 99</w:t>
      </w:r>
      <w:r w:rsidR="00CD58BE" w:rsidRPr="00CD58BE">
        <w:rPr>
          <w:vertAlign w:val="superscript"/>
        </w:rPr>
        <w:t>th</w:t>
      </w:r>
      <w:r w:rsidR="00CD58BE">
        <w:t xml:space="preserve"> percentile (Fig 6B) </w:t>
      </w:r>
      <w:proofErr w:type="spellStart"/>
      <w:r w:rsidR="00CD58BE">
        <w:t>Prop</w:t>
      </w:r>
      <w:r w:rsidR="00CD58BE" w:rsidRPr="00CD58BE">
        <w:rPr>
          <w:vertAlign w:val="subscript"/>
        </w:rPr>
        <w:t>ROH</w:t>
      </w:r>
      <w:proofErr w:type="spellEnd"/>
      <w:r w:rsidR="00CD58BE">
        <w:t xml:space="preserve"> for each of the 25 iterations, grouped by model design. </w:t>
      </w:r>
      <w:r w:rsidR="00F41375">
        <w:t xml:space="preserve">For each population history scenario we compared various models to a neutral model with a constant recombination rate throughout the chromosome and no selection. Comparing to this neutral model we investigated the effects of varying recombination rates over the chromosome and selection, and varied recombination rates with stronger selection. </w:t>
      </w:r>
    </w:p>
    <w:p w14:paraId="4BA15A27" w14:textId="64077476" w:rsidR="00F41375" w:rsidRDefault="00CD58BE" w:rsidP="00CC41EA">
      <w:r>
        <w:t>We found that</w:t>
      </w:r>
      <w:r w:rsidR="002F7154">
        <w:t xml:space="preserve"> </w:t>
      </w:r>
      <w:r w:rsidR="00C7657B">
        <w:t>of all parameter tested</w:t>
      </w:r>
      <w:r w:rsidR="00F61FE3">
        <w:t>,</w:t>
      </w:r>
      <w:r w:rsidR="00C7657B">
        <w:t xml:space="preserve"> </w:t>
      </w:r>
      <w:r w:rsidR="002F7154">
        <w:t xml:space="preserve">population history had the </w:t>
      </w:r>
      <w:r w:rsidR="00811BEB">
        <w:t xml:space="preserve">greatest </w:t>
      </w:r>
      <w:r w:rsidR="002F7154">
        <w:t>effect on ROH</w:t>
      </w:r>
      <w:r w:rsidR="000D441F">
        <w:t xml:space="preserve"> number and localisation</w:t>
      </w:r>
      <w:r w:rsidR="002F7154">
        <w:t xml:space="preserve">. </w:t>
      </w:r>
      <w:r w:rsidR="00C7657B">
        <w:t>When we compare</w:t>
      </w:r>
      <w:r w:rsidR="000038A6">
        <w:t xml:space="preserve"> between population histories</w:t>
      </w:r>
      <w:r w:rsidR="00F617CC">
        <w:t xml:space="preserve"> (compare across panels in Fig.</w:t>
      </w:r>
      <w:r w:rsidR="00FE2D3E">
        <w:t>6</w:t>
      </w:r>
      <w:r w:rsidR="00F617CC">
        <w:t>A)</w:t>
      </w:r>
      <w:r w:rsidR="000038A6">
        <w:t xml:space="preserve"> there is a noticeable variation</w:t>
      </w:r>
      <w:r w:rsidR="00C7657B">
        <w:t xml:space="preserve"> in </w:t>
      </w:r>
      <w:r w:rsidR="00627641">
        <w:t xml:space="preserve">mean </w:t>
      </w:r>
      <w:proofErr w:type="spellStart"/>
      <w:r w:rsidR="00C7657B">
        <w:t>propROH</w:t>
      </w:r>
      <w:proofErr w:type="spellEnd"/>
      <w:r w:rsidR="000038A6">
        <w:t xml:space="preserve">. </w:t>
      </w:r>
      <w:r w:rsidR="00FE2D3E">
        <w:t>A</w:t>
      </w:r>
      <w:r w:rsidR="000038A6">
        <w:t xml:space="preserve"> severe </w:t>
      </w:r>
      <w:r w:rsidR="000D441F">
        <w:t xml:space="preserve">bottleneck gives a higher mean </w:t>
      </w:r>
      <w:proofErr w:type="spellStart"/>
      <w:r w:rsidR="00F41375">
        <w:t>PropROH</w:t>
      </w:r>
      <w:proofErr w:type="spellEnd"/>
      <w:r w:rsidR="00FE2D3E">
        <w:t>,</w:t>
      </w:r>
      <w:r w:rsidR="000038A6">
        <w:t xml:space="preserve"> </w:t>
      </w:r>
      <w:r w:rsidR="00FE2D3E">
        <w:t>and more variation between</w:t>
      </w:r>
      <w:r w:rsidR="000038A6">
        <w:t xml:space="preserve"> </w:t>
      </w:r>
      <w:r w:rsidR="000D441F">
        <w:t xml:space="preserve">iterations of </w:t>
      </w:r>
      <w:r w:rsidR="000038A6">
        <w:t>the same model</w:t>
      </w:r>
      <w:r w:rsidR="00F617CC">
        <w:t xml:space="preserve"> (Fig. </w:t>
      </w:r>
      <w:r w:rsidR="00FE2D3E">
        <w:t>6</w:t>
      </w:r>
      <w:r w:rsidR="00F617CC">
        <w:t>A</w:t>
      </w:r>
      <w:r w:rsidR="000737E0">
        <w:t xml:space="preserve"> left</w:t>
      </w:r>
      <w:r w:rsidR="00F617CC">
        <w:t>)</w:t>
      </w:r>
      <w:r w:rsidR="00F41375">
        <w:t xml:space="preserve">. </w:t>
      </w:r>
      <w:r w:rsidR="001A1269">
        <w:t xml:space="preserve">These higher mean </w:t>
      </w:r>
      <w:proofErr w:type="spellStart"/>
      <w:r w:rsidR="001A1269">
        <w:t>PropROH</w:t>
      </w:r>
      <w:proofErr w:type="spellEnd"/>
      <w:r w:rsidR="001A1269">
        <w:t xml:space="preserve"> values reflect a </w:t>
      </w:r>
      <w:commentRangeStart w:id="92"/>
      <w:r w:rsidR="001A1269">
        <w:t>higher number of RO</w:t>
      </w:r>
      <w:commentRangeEnd w:id="92"/>
      <w:r w:rsidR="00F61FE3">
        <w:rPr>
          <w:rStyle w:val="CommentReference"/>
        </w:rPr>
        <w:commentReference w:id="92"/>
      </w:r>
      <w:r w:rsidR="001A1269">
        <w:t>H in this scenario as a result of more inbreeding</w:t>
      </w:r>
      <w:r w:rsidR="000737E0">
        <w:t xml:space="preserve"> events</w:t>
      </w:r>
      <w:r w:rsidR="001A1269">
        <w:t xml:space="preserve">. </w:t>
      </w:r>
      <w:r w:rsidR="00F41375">
        <w:t>Whereas, t</w:t>
      </w:r>
      <w:r w:rsidR="000038A6">
        <w:t xml:space="preserve">he </w:t>
      </w:r>
      <w:r w:rsidR="00811BEB">
        <w:t xml:space="preserve">simulated </w:t>
      </w:r>
      <w:r w:rsidR="000038A6">
        <w:t>Rum population history model has a</w:t>
      </w:r>
      <w:r w:rsidR="00FE2D3E">
        <w:t>n intermediate</w:t>
      </w:r>
      <w:r w:rsidR="00F41375">
        <w:t xml:space="preserve"> mean </w:t>
      </w:r>
      <w:proofErr w:type="spellStart"/>
      <w:r w:rsidR="00F41375">
        <w:rPr>
          <w:i/>
        </w:rPr>
        <w:t>PropROH</w:t>
      </w:r>
      <w:proofErr w:type="spellEnd"/>
      <w:r w:rsidR="00F617CC">
        <w:t xml:space="preserve"> </w:t>
      </w:r>
      <w:r w:rsidR="00FE2D3E">
        <w:t xml:space="preserve">between the other two scenarios </w:t>
      </w:r>
      <w:r w:rsidR="00F617CC">
        <w:t xml:space="preserve">(Fig. </w:t>
      </w:r>
      <w:r w:rsidR="00FE2D3E">
        <w:t>6</w:t>
      </w:r>
      <w:r w:rsidR="00F617CC">
        <w:t>A</w:t>
      </w:r>
      <w:r w:rsidR="000737E0">
        <w:t xml:space="preserve"> middle</w:t>
      </w:r>
      <w:r w:rsidR="00F617CC">
        <w:t>)</w:t>
      </w:r>
      <w:r w:rsidR="00654BA6">
        <w:t>.</w:t>
      </w:r>
      <w:r w:rsidR="00F41375">
        <w:t xml:space="preserve"> Finally,</w:t>
      </w:r>
      <w:r w:rsidR="00654BA6">
        <w:t xml:space="preserve"> </w:t>
      </w:r>
      <w:r w:rsidR="00F41375">
        <w:t xml:space="preserve">the population model with no bottleneck has a much lower mean </w:t>
      </w:r>
      <w:proofErr w:type="spellStart"/>
      <w:r w:rsidR="00F41375">
        <w:rPr>
          <w:i/>
        </w:rPr>
        <w:t>PropROH</w:t>
      </w:r>
      <w:proofErr w:type="spellEnd"/>
      <w:r w:rsidR="001A1269">
        <w:t xml:space="preserve"> reflecting a lower incidence of ROH resulting from less inbreeding</w:t>
      </w:r>
      <w:r w:rsidR="00F41375">
        <w:t xml:space="preserve"> (Fig 5A right). </w:t>
      </w:r>
    </w:p>
    <w:p w14:paraId="0FA33FE4" w14:textId="5068A778" w:rsidR="00CC41EA" w:rsidRDefault="00F41375" w:rsidP="00CC41EA">
      <w:r>
        <w:t>C</w:t>
      </w:r>
      <w:r w:rsidR="00C7657B">
        <w:t>omparing within each population history</w:t>
      </w:r>
      <w:r w:rsidR="00472DB0">
        <w:t>,</w:t>
      </w:r>
      <w:bookmarkStart w:id="93" w:name="_GoBack"/>
      <w:bookmarkEnd w:id="93"/>
      <w:r w:rsidR="00C7657B">
        <w:t xml:space="preserve"> no model differs greatly from the neutral model for the mean </w:t>
      </w:r>
      <w:proofErr w:type="spellStart"/>
      <w:r w:rsidR="00C7657B">
        <w:rPr>
          <w:i/>
        </w:rPr>
        <w:t>PropROH</w:t>
      </w:r>
      <w:proofErr w:type="spellEnd"/>
      <w:r w:rsidR="00C7657B">
        <w:t xml:space="preserve">. As stated above there is the most variation between iterations of the same model in the severe bottleneck, and the stronger selection model shows the greatest variation between </w:t>
      </w:r>
      <w:r w:rsidR="001A1269">
        <w:t>iterations</w:t>
      </w:r>
      <w:r w:rsidR="00C7657B">
        <w:t xml:space="preserve">. This </w:t>
      </w:r>
      <w:r w:rsidR="000737E0">
        <w:t xml:space="preserve">variation between iterations </w:t>
      </w:r>
      <w:r w:rsidR="00C7657B">
        <w:t xml:space="preserve">is likely due to the effects that genetic drift </w:t>
      </w:r>
      <w:r w:rsidR="001A1269">
        <w:t>can have on</w:t>
      </w:r>
      <w:r w:rsidR="00C7657B">
        <w:t xml:space="preserve"> </w:t>
      </w:r>
      <w:r w:rsidR="001A1269">
        <w:t xml:space="preserve">populations following a severe bottleneck. The no bottleneck population shows the </w:t>
      </w:r>
      <w:r w:rsidR="00627641">
        <w:t xml:space="preserve">biggest difference in mean </w:t>
      </w:r>
      <w:proofErr w:type="spellStart"/>
      <w:r w:rsidR="00627641">
        <w:t>propROH</w:t>
      </w:r>
      <w:proofErr w:type="spellEnd"/>
      <w:r w:rsidR="00627641">
        <w:t xml:space="preserve"> </w:t>
      </w:r>
      <w:r w:rsidR="001A1269">
        <w:t xml:space="preserve">between models, with stronger selection showing higher </w:t>
      </w:r>
      <w:proofErr w:type="spellStart"/>
      <w:r w:rsidR="001A1269">
        <w:t>propROH</w:t>
      </w:r>
      <w:proofErr w:type="spellEnd"/>
      <w:r w:rsidR="001A1269">
        <w:t xml:space="preserve"> that other models. </w:t>
      </w:r>
      <w:r w:rsidR="00627641" w:rsidRPr="00627641">
        <w:rPr>
          <w:highlight w:val="yellow"/>
        </w:rPr>
        <w:t>(selection is more efficient in larger pops)</w:t>
      </w:r>
      <w:r w:rsidR="00627641">
        <w:t xml:space="preserve">. </w:t>
      </w:r>
    </w:p>
    <w:p w14:paraId="59C8A8CC" w14:textId="72621615" w:rsidR="00C7657B" w:rsidRDefault="004F6545" w:rsidP="00CC41EA">
      <w:r>
        <w:t xml:space="preserve">While mean </w:t>
      </w:r>
      <w:proofErr w:type="spellStart"/>
      <w:r>
        <w:t>propROH</w:t>
      </w:r>
      <w:proofErr w:type="spellEnd"/>
      <w:r>
        <w:t xml:space="preserve"> can give a good indication of the ROH number in a population, the 99</w:t>
      </w:r>
      <w:r w:rsidRPr="004F6545">
        <w:rPr>
          <w:vertAlign w:val="superscript"/>
        </w:rPr>
        <w:t>th</w:t>
      </w:r>
      <w:r>
        <w:t xml:space="preserve"> percentile </w:t>
      </w:r>
      <w:proofErr w:type="spellStart"/>
      <w:r>
        <w:t>propROH</w:t>
      </w:r>
      <w:proofErr w:type="spellEnd"/>
      <w:r>
        <w:t xml:space="preserve"> (i.e. the ROH hotspot threshold) can </w:t>
      </w:r>
      <w:r w:rsidR="004A7915">
        <w:t>show the localisation of ROH, and</w:t>
      </w:r>
      <w:r>
        <w:t xml:space="preserve"> whether there are any regions which have excessive number</w:t>
      </w:r>
      <w:r w:rsidR="00CC41EA">
        <w:t>s</w:t>
      </w:r>
      <w:r>
        <w:t xml:space="preserve"> of ROH.</w:t>
      </w:r>
      <w:r w:rsidR="0089256D">
        <w:t xml:space="preserve"> As above, the most variation in 99</w:t>
      </w:r>
      <w:r w:rsidR="0089256D" w:rsidRPr="0089256D">
        <w:rPr>
          <w:vertAlign w:val="superscript"/>
        </w:rPr>
        <w:t>th</w:t>
      </w:r>
      <w:r w:rsidR="0089256D">
        <w:t xml:space="preserve"> percentile </w:t>
      </w:r>
      <w:proofErr w:type="spellStart"/>
      <w:r w:rsidR="0089256D">
        <w:t>propROH</w:t>
      </w:r>
      <w:proofErr w:type="spellEnd"/>
      <w:r w:rsidR="0089256D">
        <w:t xml:space="preserve"> </w:t>
      </w:r>
      <w:r w:rsidR="00471B45">
        <w:t>is between</w:t>
      </w:r>
      <w:r w:rsidR="0089256D">
        <w:t xml:space="preserve"> population history, reflecting the level of inbreeding occurring in the population. In all population histories the model including stronger selection and varied recombination shows outliers with higher values indicating that in some iterations this hotspot threshold is driven up,. As this is only present in the stronger selection model it implies that selection is creating a ROH hotspot. However, as can be seen in the width of the violin plot this does not occur in all iterations. </w:t>
      </w:r>
    </w:p>
    <w:p w14:paraId="4B1E459C" w14:textId="30422B3C" w:rsidR="008131B8" w:rsidRDefault="00301D6C" w:rsidP="008131B8">
      <w:r>
        <w:rPr>
          <w:noProof/>
          <w:lang w:eastAsia="en-GB"/>
        </w:rPr>
        <mc:AlternateContent>
          <mc:Choice Requires="wpg">
            <w:drawing>
              <wp:anchor distT="0" distB="0" distL="114300" distR="114300" simplePos="0" relativeHeight="251691008" behindDoc="0" locked="0" layoutInCell="1" allowOverlap="1" wp14:anchorId="75816E3E" wp14:editId="5AC7914A">
                <wp:simplePos x="0" y="0"/>
                <wp:positionH relativeFrom="column">
                  <wp:posOffset>-189914</wp:posOffset>
                </wp:positionH>
                <wp:positionV relativeFrom="paragraph">
                  <wp:posOffset>1655640</wp:posOffset>
                </wp:positionV>
                <wp:extent cx="7229765" cy="6991400"/>
                <wp:effectExtent l="0" t="0" r="0" b="0"/>
                <wp:wrapNone/>
                <wp:docPr id="13" name="Group 13"/>
                <wp:cNvGraphicFramePr/>
                <a:graphic xmlns:a="http://schemas.openxmlformats.org/drawingml/2006/main">
                  <a:graphicData uri="http://schemas.microsoft.com/office/word/2010/wordprocessingGroup">
                    <wpg:wgp>
                      <wpg:cNvGrpSpPr/>
                      <wpg:grpSpPr>
                        <a:xfrm>
                          <a:off x="0" y="0"/>
                          <a:ext cx="7229765" cy="6991400"/>
                          <a:chOff x="-246182" y="-28137"/>
                          <a:chExt cx="7229765" cy="6991400"/>
                        </a:xfrm>
                      </wpg:grpSpPr>
                      <wps:wsp>
                        <wps:cNvPr id="28" name="Text Box 28"/>
                        <wps:cNvSpPr txBox="1"/>
                        <wps:spPr>
                          <a:xfrm>
                            <a:off x="-21102" y="5373858"/>
                            <a:ext cx="7004685" cy="1589405"/>
                          </a:xfrm>
                          <a:prstGeom prst="rect">
                            <a:avLst/>
                          </a:prstGeom>
                          <a:noFill/>
                          <a:ln w="6350">
                            <a:noFill/>
                          </a:ln>
                        </wps:spPr>
                        <wps:txbx>
                          <w:txbxContent>
                            <w:p w14:paraId="0F333D8B" w14:textId="7958D7BD" w:rsidR="00886C3F" w:rsidRPr="00844AC5" w:rsidRDefault="00886C3F">
                              <w:pPr>
                                <w:rPr>
                                  <w:sz w:val="20"/>
                                </w:rPr>
                              </w:pPr>
                              <w:r w:rsidRPr="00F41098">
                                <w:rPr>
                                  <w:b/>
                                  <w:sz w:val="20"/>
                                </w:rPr>
                                <w:t>Figure 5</w:t>
                              </w:r>
                              <w:r>
                                <w:rPr>
                                  <w:sz w:val="20"/>
                                </w:rPr>
                                <w:t xml:space="preserve"> </w:t>
                              </w:r>
                              <w:r w:rsidRPr="00844AC5">
                                <w:rPr>
                                  <w:sz w:val="20"/>
                                </w:rPr>
                                <w:t xml:space="preserve">– Violin </w:t>
                              </w:r>
                              <w:r>
                                <w:rPr>
                                  <w:sz w:val="20"/>
                                </w:rPr>
                                <w:t>plots showing A) mean B) 99</w:t>
                              </w:r>
                              <w:r w:rsidRPr="008131B8">
                                <w:rPr>
                                  <w:sz w:val="20"/>
                                  <w:vertAlign w:val="superscript"/>
                                </w:rPr>
                                <w:t>th</w:t>
                              </w:r>
                              <w:r>
                                <w:rPr>
                                  <w:sz w:val="20"/>
                                </w:rPr>
                                <w:t xml:space="preserve"> percentile </w:t>
                              </w:r>
                              <w:r w:rsidRPr="00844AC5">
                                <w:rPr>
                                  <w:sz w:val="20"/>
                                </w:rPr>
                                <w:t xml:space="preserve">proportion of individuals with a ROH at a SNP values for </w:t>
                              </w:r>
                              <w:r>
                                <w:rPr>
                                  <w:sz w:val="20"/>
                                </w:rPr>
                                <w:t>every iteration</w:t>
                              </w:r>
                              <w:r w:rsidRPr="00844AC5">
                                <w:rPr>
                                  <w:sz w:val="20"/>
                                </w:rPr>
                                <w:t>. Black dots indicate the mean value for all 25</w:t>
                              </w:r>
                              <w:r>
                                <w:rPr>
                                  <w:sz w:val="20"/>
                                </w:rPr>
                                <w:t xml:space="preserve"> iterations of a simulation</w:t>
                              </w:r>
                              <w:r w:rsidRPr="00844AC5">
                                <w:rPr>
                                  <w:sz w:val="20"/>
                                </w:rPr>
                                <w:t>, the width of the violin indicates the number of simulations within said area. Each box contains a different simulated population history from left to right: severe historical population bottleneck</w:t>
                              </w:r>
                              <w:r>
                                <w:rPr>
                                  <w:sz w:val="20"/>
                                </w:rPr>
                                <w:t xml:space="preserve">, </w:t>
                              </w:r>
                              <w:r w:rsidRPr="00844AC5">
                                <w:rPr>
                                  <w:sz w:val="20"/>
                                </w:rPr>
                                <w:t>Rum population history, no historical population bottleneck. Each population history had 5 models tested: neutral model with a constant recombination rate and no selection, model including selection, model including varied recombination rate across the simulated chromosome, model including both varied recombination rate and selection and finally a model with selection coefficients 5-fold higher than the previous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46182" y="-28137"/>
                            <a:ext cx="7030012" cy="535979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5816E3E" id="Group 13" o:spid="_x0000_s1033" style="position:absolute;margin-left:-14.95pt;margin-top:130.35pt;width:569.25pt;height:550.5pt;z-index:251691008;mso-width-relative:margin;mso-height-relative:margin" coordorigin="-2461,-281" coordsize="72297,69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">
                <v:shape id="Text Box 28" o:spid="_x0000_s1034" type="#_x0000_t202" style="position:absolute;left:-211;top:53738;width:70046;height:15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F333D8B" w14:textId="7958D7BD" w:rsidR="00886C3F" w:rsidRPr="00844AC5" w:rsidRDefault="00886C3F">
                        <w:pPr>
                          <w:rPr>
                            <w:sz w:val="20"/>
                          </w:rPr>
                        </w:pPr>
                        <w:r w:rsidRPr="00F41098">
                          <w:rPr>
                            <w:b/>
                            <w:sz w:val="20"/>
                          </w:rPr>
                          <w:t>Figure 5</w:t>
                        </w:r>
                        <w:r>
                          <w:rPr>
                            <w:sz w:val="20"/>
                          </w:rPr>
                          <w:t xml:space="preserve"> </w:t>
                        </w:r>
                        <w:r w:rsidRPr="00844AC5">
                          <w:rPr>
                            <w:sz w:val="20"/>
                          </w:rPr>
                          <w:t xml:space="preserve">– Violin </w:t>
                        </w:r>
                        <w:r>
                          <w:rPr>
                            <w:sz w:val="20"/>
                          </w:rPr>
                          <w:t>plots showing A) mean B) 99</w:t>
                        </w:r>
                        <w:r w:rsidRPr="008131B8">
                          <w:rPr>
                            <w:sz w:val="20"/>
                            <w:vertAlign w:val="superscript"/>
                          </w:rPr>
                          <w:t>th</w:t>
                        </w:r>
                        <w:r>
                          <w:rPr>
                            <w:sz w:val="20"/>
                          </w:rPr>
                          <w:t xml:space="preserve"> percentile </w:t>
                        </w:r>
                        <w:r w:rsidRPr="00844AC5">
                          <w:rPr>
                            <w:sz w:val="20"/>
                          </w:rPr>
                          <w:t xml:space="preserve">proportion of individuals with a ROH at a SNP values for </w:t>
                        </w:r>
                        <w:r>
                          <w:rPr>
                            <w:sz w:val="20"/>
                          </w:rPr>
                          <w:t>every iteration</w:t>
                        </w:r>
                        <w:r w:rsidRPr="00844AC5">
                          <w:rPr>
                            <w:sz w:val="20"/>
                          </w:rPr>
                          <w:t>. Black dots indicate the mean value for all 25</w:t>
                        </w:r>
                        <w:r>
                          <w:rPr>
                            <w:sz w:val="20"/>
                          </w:rPr>
                          <w:t xml:space="preserve"> iterations of a simulation</w:t>
                        </w:r>
                        <w:r w:rsidRPr="00844AC5">
                          <w:rPr>
                            <w:sz w:val="20"/>
                          </w:rPr>
                          <w:t>, the width of the violin indicates the number of simulations within said area. Each box contains a different simulated population history from left to right: severe historical population bottleneck</w:t>
                        </w:r>
                        <w:r>
                          <w:rPr>
                            <w:sz w:val="20"/>
                          </w:rPr>
                          <w:t xml:space="preserve">, </w:t>
                        </w:r>
                        <w:r w:rsidRPr="00844AC5">
                          <w:rPr>
                            <w:sz w:val="20"/>
                          </w:rPr>
                          <w:t>Rum population history, no historical population bottleneck. Each population history had 5 models tested: neutral model with a constant recombination rate and no selection, model including selection, model including varied recombination rate across the simulated chromosome, model including both varied recombination rate and selection and finally a model with selection coefficients 5-fold higher than the previous model.</w:t>
                        </w:r>
                      </w:p>
                    </w:txbxContent>
                  </v:textbox>
                </v:shape>
                <v:shape id="Picture 12" o:spid="_x0000_s1035" type="#_x0000_t75" style="position:absolute;left:-2461;top:-281;width:70299;height:53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">
                  <v:imagedata r:id="rId15" o:title=""/>
                  <v:path arrowok="t"/>
                </v:shape>
              </v:group>
            </w:pict>
          </mc:Fallback>
        </mc:AlternateContent>
      </w:r>
      <w:r w:rsidR="00276BC6">
        <w:t>Comparing the simulation results to the empirical data from Rum and K</w:t>
      </w:r>
      <w:r w:rsidR="00ED3275">
        <w:t xml:space="preserve">intyre – </w:t>
      </w:r>
      <w:r w:rsidR="00276BC6">
        <w:t>where the no bottleneck simulations are representing the Kintyre population and the Rum simulations represent the population on Rum</w:t>
      </w:r>
      <w:r w:rsidR="00ED3275">
        <w:t xml:space="preserve"> – </w:t>
      </w:r>
      <w:r w:rsidR="00276BC6">
        <w:t xml:space="preserve"> the mean and 99</w:t>
      </w:r>
      <w:r w:rsidR="00276BC6" w:rsidRPr="00276BC6">
        <w:rPr>
          <w:vertAlign w:val="superscript"/>
        </w:rPr>
        <w:t>th</w:t>
      </w:r>
      <w:r w:rsidR="00276BC6">
        <w:t xml:space="preserve"> percentile </w:t>
      </w:r>
      <w:r w:rsidR="00ED3275">
        <w:t>values from simulations reflect well those found in the empirical data, Fig 6.</w:t>
      </w:r>
      <w:r w:rsidR="008131B8">
        <w:t xml:space="preserve"> This similarity between results allows for a </w:t>
      </w:r>
      <w:r w:rsidR="004A7915">
        <w:t xml:space="preserve">direct </w:t>
      </w:r>
      <w:r w:rsidR="008131B8">
        <w:t xml:space="preserve">comparison between simulations and empirical data. From the simulation results using the Rum population history we cannot conclude that the ROH hotspots found </w:t>
      </w:r>
      <w:r w:rsidR="00471B45">
        <w:t xml:space="preserve">in the Rum dataset </w:t>
      </w:r>
      <w:r w:rsidR="008131B8">
        <w:t xml:space="preserve">are sites of positive selection. We show that no model differs greatly from the neutral model. Indicating that the results from the empirical data were equally likely to occur from a neutral model than that of a model which included selection. In addition, the Kintyre values for </w:t>
      </w:r>
      <w:proofErr w:type="spellStart"/>
      <w:r w:rsidR="000737E0">
        <w:t>PropROH</w:t>
      </w:r>
      <w:proofErr w:type="spellEnd"/>
      <w:r w:rsidR="008131B8">
        <w:t xml:space="preserve"> are higher in the </w:t>
      </w:r>
      <w:r w:rsidR="000737E0">
        <w:t xml:space="preserve">empirical dataset than the simulated results, suggesting that the Kintyre population history is more complex than this simulation. </w:t>
      </w:r>
    </w:p>
    <w:p w14:paraId="7391D0DB" w14:textId="34822BA3" w:rsidR="00276BC6" w:rsidRDefault="00276BC6" w:rsidP="00276BC6"/>
    <w:p w14:paraId="08B6D919" w14:textId="5971E4A7" w:rsidR="00654BA6" w:rsidRDefault="00654BA6" w:rsidP="002F7154"/>
    <w:p w14:paraId="2D1BE961" w14:textId="77777777" w:rsidR="008131B8" w:rsidRDefault="008131B8" w:rsidP="002F7154"/>
    <w:p w14:paraId="69B35352" w14:textId="77777777" w:rsidR="00654BA6" w:rsidRPr="00654BA6" w:rsidRDefault="00654BA6" w:rsidP="00654BA6"/>
    <w:p w14:paraId="1F905652" w14:textId="4AE43CE1" w:rsidR="00654BA6" w:rsidRPr="00654BA6" w:rsidRDefault="00654BA6" w:rsidP="00654BA6">
      <w:pPr>
        <w:ind w:firstLine="720"/>
      </w:pPr>
    </w:p>
    <w:p w14:paraId="7F4C3FFB" w14:textId="31516795" w:rsidR="00654BA6" w:rsidRPr="00654BA6" w:rsidRDefault="00654BA6" w:rsidP="00654BA6"/>
    <w:p w14:paraId="2B3F893B" w14:textId="77777777" w:rsidR="00654BA6" w:rsidRPr="00654BA6" w:rsidRDefault="00654BA6" w:rsidP="00654BA6"/>
    <w:p w14:paraId="3F805874" w14:textId="77777777" w:rsidR="00654BA6" w:rsidRPr="00654BA6" w:rsidRDefault="00654BA6" w:rsidP="00654BA6"/>
    <w:p w14:paraId="39CE2093" w14:textId="2DBF1108" w:rsidR="00654BA6" w:rsidRPr="00654BA6" w:rsidRDefault="00654BA6" w:rsidP="00654BA6"/>
    <w:p w14:paraId="33C4775A" w14:textId="6B7EBEBF" w:rsidR="00654BA6" w:rsidRPr="00654BA6" w:rsidRDefault="00654BA6" w:rsidP="00654BA6"/>
    <w:p w14:paraId="13238A45" w14:textId="22D05C65" w:rsidR="00654BA6" w:rsidRPr="00654BA6" w:rsidRDefault="00654BA6" w:rsidP="00654BA6"/>
    <w:p w14:paraId="557C32FC" w14:textId="61DE18FA" w:rsidR="00654BA6" w:rsidRPr="00654BA6" w:rsidRDefault="00654BA6" w:rsidP="00654BA6"/>
    <w:p w14:paraId="18BCD70C" w14:textId="1221DD69" w:rsidR="00C452EA" w:rsidRDefault="00C452EA" w:rsidP="00654BA6"/>
    <w:p w14:paraId="1F92B79C" w14:textId="77777777" w:rsidR="00C452EA" w:rsidRPr="00C452EA" w:rsidRDefault="00C452EA" w:rsidP="00C452EA"/>
    <w:p w14:paraId="5A9AA3C0" w14:textId="25E7E533" w:rsidR="00C452EA" w:rsidRPr="00C452EA" w:rsidRDefault="00C452EA" w:rsidP="00C452EA"/>
    <w:p w14:paraId="7988F2E9" w14:textId="32022FD6" w:rsidR="00C452EA" w:rsidRPr="00C452EA" w:rsidRDefault="00C452EA" w:rsidP="00C452EA"/>
    <w:p w14:paraId="15DBBFA5" w14:textId="77777777" w:rsidR="00C452EA" w:rsidRPr="00C452EA" w:rsidRDefault="00C452EA" w:rsidP="00C452EA"/>
    <w:p w14:paraId="2A53DF1B" w14:textId="182EEA06" w:rsidR="00C452EA" w:rsidRPr="00C452EA" w:rsidRDefault="00C452EA" w:rsidP="00C452EA"/>
    <w:p w14:paraId="6EA2D131" w14:textId="71A4CA34" w:rsidR="00C452EA" w:rsidRPr="00C452EA" w:rsidRDefault="00C452EA" w:rsidP="00C452EA"/>
    <w:p w14:paraId="77404274" w14:textId="08C6C8A4" w:rsidR="00C452EA" w:rsidRPr="00C452EA" w:rsidRDefault="00C452EA" w:rsidP="00C452EA"/>
    <w:p w14:paraId="77424D81" w14:textId="58C21F4B" w:rsidR="00C452EA" w:rsidRPr="00C452EA" w:rsidRDefault="00C452EA" w:rsidP="00C452EA"/>
    <w:p w14:paraId="45A44752" w14:textId="77777777" w:rsidR="00C452EA" w:rsidRPr="00C452EA" w:rsidRDefault="00C452EA" w:rsidP="00C452EA"/>
    <w:p w14:paraId="4A50FF90" w14:textId="4C1D3F8F" w:rsidR="00C452EA" w:rsidRDefault="00C452EA" w:rsidP="00C452EA"/>
    <w:p w14:paraId="20690AEF" w14:textId="13F5EC29" w:rsidR="00C452EA" w:rsidRDefault="00C452EA" w:rsidP="00C452EA"/>
    <w:p w14:paraId="78D54192" w14:textId="78869980" w:rsidR="007C0DD1" w:rsidRDefault="007C0DD1" w:rsidP="00C452EA"/>
    <w:p w14:paraId="564E6BD7" w14:textId="2BADB31F" w:rsidR="007C0DD1" w:rsidRPr="007C0DD1" w:rsidRDefault="007C0DD1" w:rsidP="007C0DD1"/>
    <w:p w14:paraId="283A0A81" w14:textId="77777777" w:rsidR="007C0DD1" w:rsidRPr="007C0DD1" w:rsidRDefault="007C0DD1" w:rsidP="007C0DD1"/>
    <w:p w14:paraId="1C4818A0" w14:textId="77777777" w:rsidR="007C0DD1" w:rsidRPr="007C0DD1" w:rsidRDefault="007C0DD1" w:rsidP="007C0DD1"/>
    <w:p w14:paraId="4029CE99" w14:textId="77777777" w:rsidR="007C0DD1" w:rsidRPr="007C0DD1" w:rsidRDefault="007C0DD1" w:rsidP="007C0DD1"/>
    <w:p w14:paraId="3871F42E" w14:textId="77777777" w:rsidR="007C0DD1" w:rsidRPr="007C0DD1" w:rsidRDefault="007C0DD1" w:rsidP="007C0DD1"/>
    <w:p w14:paraId="5DC850C6" w14:textId="77777777" w:rsidR="007C0DD1" w:rsidRPr="007C0DD1" w:rsidRDefault="007C0DD1" w:rsidP="007C0DD1"/>
    <w:p w14:paraId="7FE7EA44" w14:textId="6EF5384A" w:rsidR="007C0DD1" w:rsidRPr="007C0DD1" w:rsidRDefault="007C0DD1" w:rsidP="007C0DD1"/>
    <w:p w14:paraId="20CDE66C" w14:textId="77777777" w:rsidR="007C0DD1" w:rsidRPr="007C0DD1" w:rsidRDefault="007C0DD1" w:rsidP="007C0DD1"/>
    <w:p w14:paraId="21D9CC0B" w14:textId="77777777" w:rsidR="007C0DD1" w:rsidRPr="007C0DD1" w:rsidRDefault="007C0DD1" w:rsidP="007C0DD1"/>
    <w:p w14:paraId="26395CD6" w14:textId="77777777" w:rsidR="007C0DD1" w:rsidRPr="007C0DD1" w:rsidRDefault="007C0DD1" w:rsidP="007C0DD1"/>
    <w:p w14:paraId="20D3B446" w14:textId="77777777" w:rsidR="007C0DD1" w:rsidRPr="007C0DD1" w:rsidRDefault="007C0DD1" w:rsidP="007C0DD1"/>
    <w:p w14:paraId="7D805D8A" w14:textId="77777777" w:rsidR="007C0DD1" w:rsidRPr="007C0DD1" w:rsidRDefault="007C0DD1" w:rsidP="007C0DD1"/>
    <w:p w14:paraId="24DEA679" w14:textId="77777777" w:rsidR="007C0DD1" w:rsidRPr="007C0DD1" w:rsidRDefault="007C0DD1" w:rsidP="007C0DD1"/>
    <w:p w14:paraId="3BD64B3D" w14:textId="77777777" w:rsidR="007C0DD1" w:rsidRPr="007C0DD1" w:rsidRDefault="007C0DD1" w:rsidP="007C0DD1"/>
    <w:p w14:paraId="5B8918BB" w14:textId="77777777" w:rsidR="007C0DD1" w:rsidRPr="007C0DD1" w:rsidRDefault="007C0DD1" w:rsidP="007C0DD1"/>
    <w:p w14:paraId="09A41FA5" w14:textId="77777777" w:rsidR="007C0DD1" w:rsidRPr="007C0DD1" w:rsidRDefault="007C0DD1" w:rsidP="007C0DD1"/>
    <w:p w14:paraId="651B5999" w14:textId="77777777" w:rsidR="007C0DD1" w:rsidRPr="007C0DD1" w:rsidRDefault="007C0DD1" w:rsidP="007C0DD1"/>
    <w:p w14:paraId="461B301F" w14:textId="77777777" w:rsidR="007C0DD1" w:rsidRPr="007C0DD1" w:rsidRDefault="007C0DD1" w:rsidP="007C0DD1"/>
    <w:p w14:paraId="5EBBBDC8" w14:textId="1C120249" w:rsidR="007C0DD1" w:rsidRDefault="007C0DD1" w:rsidP="007C0DD1"/>
    <w:p w14:paraId="79EE6902" w14:textId="2494CDEE" w:rsidR="007C0DD1" w:rsidRDefault="007C0DD1" w:rsidP="007C0DD1">
      <w:pPr>
        <w:tabs>
          <w:tab w:val="left" w:pos="1320"/>
        </w:tabs>
      </w:pPr>
      <w:r>
        <w:tab/>
      </w:r>
    </w:p>
    <w:p w14:paraId="7BACDA28" w14:textId="77777777" w:rsidR="007C0DD1" w:rsidRDefault="007C0DD1">
      <w:r>
        <w:br w:type="page"/>
      </w:r>
    </w:p>
    <w:p w14:paraId="0710A4F4" w14:textId="09C22A2E" w:rsidR="002F7154" w:rsidRPr="006F5C6B" w:rsidRDefault="007C0DD1" w:rsidP="006F5C6B">
      <w:pPr>
        <w:pStyle w:val="Heading2"/>
        <w:rPr>
          <w:color w:val="auto"/>
        </w:rPr>
      </w:pPr>
      <w:r w:rsidRPr="006F5C6B">
        <w:rPr>
          <w:color w:val="auto"/>
        </w:rPr>
        <w:t xml:space="preserve">Discussion </w:t>
      </w:r>
    </w:p>
    <w:p w14:paraId="78D8D6D0" w14:textId="1E07C549" w:rsidR="007C0DD1" w:rsidRDefault="007C0DD1" w:rsidP="007C0DD1">
      <w:pPr>
        <w:tabs>
          <w:tab w:val="left" w:pos="1320"/>
        </w:tabs>
      </w:pPr>
    </w:p>
    <w:p w14:paraId="2EC5CE15" w14:textId="183A893F" w:rsidR="007C0DD1" w:rsidRDefault="007C0DD1" w:rsidP="007C0DD1">
      <w:pPr>
        <w:tabs>
          <w:tab w:val="left" w:pos="1320"/>
        </w:tabs>
        <w:rPr>
          <w:b/>
        </w:rPr>
      </w:pPr>
      <w:r>
        <w:rPr>
          <w:b/>
        </w:rPr>
        <w:t>Population history and inbreeding level</w:t>
      </w:r>
    </w:p>
    <w:p w14:paraId="4A91240B" w14:textId="2EA795B4" w:rsidR="007C0DD1" w:rsidRDefault="00330F8D" w:rsidP="007C0DD1">
      <w:pPr>
        <w:tabs>
          <w:tab w:val="left" w:pos="1320"/>
        </w:tabs>
      </w:pPr>
      <w:r>
        <w:tab/>
        <w:t xml:space="preserve"> We found that t</w:t>
      </w:r>
      <w:r w:rsidR="007C0DD1" w:rsidRPr="007C0DD1">
        <w:t xml:space="preserve">he Rum population </w:t>
      </w:r>
      <w:r w:rsidR="007C0DD1">
        <w:t xml:space="preserve">was </w:t>
      </w:r>
      <w:r w:rsidR="007C0DD1" w:rsidRPr="007C0DD1">
        <w:t>more inbred that the Kintyre population (</w:t>
      </w:r>
      <w:r w:rsidR="00DA5962">
        <w:t>Rum mean F</w:t>
      </w:r>
      <w:r w:rsidR="00DA5962" w:rsidRPr="008756C0">
        <w:rPr>
          <w:vertAlign w:val="subscript"/>
        </w:rPr>
        <w:t>ROH</w:t>
      </w:r>
      <w:r w:rsidR="00DA5962">
        <w:t xml:space="preserve"> from genetic map: 0.</w:t>
      </w:r>
      <w:r w:rsidR="00DA5962" w:rsidRPr="005940A7">
        <w:t>037</w:t>
      </w:r>
      <w:r w:rsidR="00DA5962">
        <w:t>, Kintyre F</w:t>
      </w:r>
      <w:r w:rsidR="00DA5962" w:rsidRPr="008756C0">
        <w:rPr>
          <w:vertAlign w:val="subscript"/>
        </w:rPr>
        <w:t>ROH</w:t>
      </w:r>
      <w:r w:rsidR="00DA5962">
        <w:t xml:space="preserve"> from genetic map: </w:t>
      </w:r>
      <w:r w:rsidR="00DA5962" w:rsidRPr="005940A7">
        <w:t>0.019</w:t>
      </w:r>
      <w:r w:rsidR="007C0DD1" w:rsidRPr="007C0DD1">
        <w:t xml:space="preserve">), </w:t>
      </w:r>
      <w:r w:rsidR="006E4976">
        <w:t xml:space="preserve">and this difference </w:t>
      </w:r>
      <w:r>
        <w:t xml:space="preserve">consistent when using the physical map. </w:t>
      </w:r>
      <w:r w:rsidR="006E4976">
        <w:t xml:space="preserve">It reflects </w:t>
      </w:r>
      <w:r>
        <w:t>different population histories</w:t>
      </w:r>
      <w:r w:rsidR="006E4976">
        <w:t>.</w:t>
      </w:r>
      <w:r>
        <w:t xml:space="preserve"> </w:t>
      </w:r>
      <w:r w:rsidR="006E4976">
        <w:t>T</w:t>
      </w:r>
      <w:r>
        <w:t>he Rum population became isolated from the mainland ~150 years ago</w:t>
      </w:r>
      <w:r w:rsidR="006E4976">
        <w:t>, has had few introductions since and currently numbers around 1000 individuals, while the Kintyre population is continuous with the rest of the Scottish mainland population which numbers hundreds of thousands</w:t>
      </w:r>
      <w:r>
        <w:t xml:space="preserve">.  </w:t>
      </w:r>
    </w:p>
    <w:p w14:paraId="517D993D" w14:textId="2AE5F0D5" w:rsidR="00FF71C2" w:rsidRDefault="00FF71C2" w:rsidP="00FF71C2">
      <w:pPr>
        <w:ind w:firstLine="720"/>
      </w:pPr>
      <w:r>
        <w:t xml:space="preserve">ROH distribution can be used to compare populations of the same species and/ or different related species, inferring ROH hotspots common between populations or species are shared sites of selection </w:t>
      </w:r>
      <w:r>
        <w:fldChar w:fldCharType="begin">
          <w:fldData xml:space="preserve">PEVuZE5vdGU+PENpdGU+PEF1dGhvcj5Hcmlsei1TZWdlcjwvQXV0aG9yPjxZZWFyPjIwMTk8L1ll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</w:fldData>
        </w:fldChar>
      </w:r>
      <w:r w:rsidR="00CB2410">
        <w:instrText xml:space="preserve"> ADDIN EN.CITE </w:instrText>
      </w:r>
      <w:r w:rsidR="00CB2410">
        <w:fldChar w:fldCharType="begin">
          <w:fldData xml:space="preserve">PEVuZE5vdGU+PENpdGU+PEF1dGhvcj5Hcmlsei1TZWdlcjwvQXV0aG9yPjxZZWFyPjIwMTk8L1ll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</w:fldData>
        </w:fldChar>
      </w:r>
      <w:r w:rsidR="00CB2410">
        <w:instrText xml:space="preserve"> ADDIN EN.CITE.DATA </w:instrText>
      </w:r>
      <w:r w:rsidR="00CB2410">
        <w:fldChar w:fldCharType="end"/>
      </w:r>
      <w:r>
        <w:fldChar w:fldCharType="separate"/>
      </w:r>
      <w:r w:rsidR="00CB2410">
        <w:rPr>
          <w:noProof/>
        </w:rPr>
        <w:t>(Grilz-Seger et al. 2019; Pemberton et al. 2012)</w:t>
      </w:r>
      <w:r>
        <w:fldChar w:fldCharType="end"/>
      </w:r>
      <w:r>
        <w:t xml:space="preserve">. Here we find ROH </w:t>
      </w:r>
      <w:r w:rsidR="001720E6">
        <w:t xml:space="preserve">location </w:t>
      </w:r>
      <w:r>
        <w:t xml:space="preserve">is positively correlated between two red deer populations </w:t>
      </w:r>
      <w:r w:rsidR="001720E6">
        <w:t>using</w:t>
      </w:r>
      <w:r>
        <w:t xml:space="preserve"> both </w:t>
      </w:r>
      <w:r w:rsidR="001720E6">
        <w:t>maps</w:t>
      </w:r>
      <w:r>
        <w:t xml:space="preserve">. This result is akin to previous studies showing ROH distribution patterns were similar between individuals within the same population due to a shared population history </w:t>
      </w:r>
      <w:r>
        <w:fldChar w:fldCharType="begin"/>
      </w:r>
      <w:r w:rsidR="00CB2410">
        <w:instrText xml:space="preserve"> ADDIN EN.CITE &lt;EndNote&gt;&lt;Cite&gt;&lt;Author&gt;Bosse&lt;/Author&gt;&lt;Year&gt;2012&lt;/Year&gt;&lt;RecNum&gt;6&lt;/RecNum&gt;&lt;DisplayText&gt;(Bosse et al. 2012)&lt;/DisplayText&gt;&lt;record&gt;&lt;rec-number&gt;6&lt;/rec-number&gt;&lt;foreign-keys&gt;&lt;key app="EN" db-id="fadxrdtz00pzfpeerpu5sp579wsxex5v0z5w" timestamp="1604680371"&gt;6&lt;/key&gt;&lt;/foreign-keys&gt;&lt;ref-type name="Journal Article"&gt;17&lt;/ref-type&gt;&lt;contributors&gt;&lt;authors&gt;&lt;author&gt;Bosse, M.&lt;/author&gt;&lt;author&gt;Megens, H. J.&lt;/author&gt;&lt;author&gt;Madsen, O.&lt;/author&gt;&lt;author&gt;Paudel, Y.&lt;/author&gt;&lt;author&gt;Frantz, L. A.&lt;/author&gt;&lt;author&gt;Schook, L. B.&lt;/author&gt;&lt;author&gt;Crooijmans, R. P.&lt;/author&gt;&lt;author&gt;Groenen, M. A.&lt;/author&gt;&lt;/authors&gt;&lt;/contributors&gt;&lt;auth-address&gt;Animal Breeding and Genomics Group, Wageningen University, Wageningen, The Netherlands. mirte.bosse@wur.nl&lt;/auth-address&gt;&lt;titles&gt;&lt;title&gt;Regions of homozygosity in the porcine genome: consequence of demography and the recombination landscape&lt;/title&gt;&lt;secondary-title&gt;PLoS Genet&lt;/secondary-title&gt;&lt;/titles&gt;&lt;periodical&gt;&lt;full-title&gt;PLoS Genet&lt;/full-title&gt;&lt;/periodical&gt;&lt;pages&gt;e1003100&lt;/pages&gt;&lt;volume&gt;8&lt;/volume&gt;&lt;number&gt;11&lt;/number&gt;&lt;edition&gt;2012/12/05&lt;/edition&gt;&lt;keywords&gt;&lt;keyword&gt;Animals&lt;/keyword&gt;&lt;keyword&gt;Asia&lt;/keyword&gt;&lt;keyword&gt;Breeding&lt;/keyword&gt;&lt;keyword&gt;Europe&lt;/keyword&gt;&lt;keyword&gt;Genome&lt;/keyword&gt;&lt;keyword&gt;Haplotypes/genetics&lt;/keyword&gt;&lt;keyword&gt;High-Throughput Nucleotide Sequencing&lt;/keyword&gt;&lt;keyword&gt;*Homozygote&lt;/keyword&gt;&lt;keyword&gt;*Inbreeding&lt;/keyword&gt;&lt;keyword&gt;*Recombination, Genetic&lt;/keyword&gt;&lt;keyword&gt;Sus scrofa/*genetics&lt;/keyword&gt;&lt;/keywords&gt;&lt;dates&gt;&lt;year&gt;2012&lt;/year&gt;&lt;/dates&gt;&lt;isbn&gt;1553-7404 (Electronic)&amp;#xD;1553-7390 (Linking)&lt;/isbn&gt;&lt;accession-num&gt;23209444&lt;/accession-num&gt;&lt;urls&gt;&lt;related-urls&gt;&lt;url&gt;https://www.ncbi.nlm.nih.gov/pubmed/23209444&lt;/url&gt;&lt;url&gt;https://www.ncbi.nlm.nih.gov/pmc/articles/PMC3510040/pdf/pgen.1003100.pdf&lt;/url&gt;&lt;/related-urls&gt;&lt;/urls&gt;&lt;custom2&gt;PMC3510040&lt;/custom2&gt;&lt;electronic-resource-num&gt;10.1371/journal.pgen.1003100&lt;/electronic-resource-num&gt;&lt;/record&gt;&lt;/Cite&gt;&lt;/EndNote&gt;</w:instrText>
      </w:r>
      <w:r>
        <w:fldChar w:fldCharType="separate"/>
      </w:r>
      <w:r w:rsidR="00CB2410">
        <w:rPr>
          <w:noProof/>
        </w:rPr>
        <w:t>(Bosse et al. 2012)</w:t>
      </w:r>
      <w:r>
        <w:fldChar w:fldCharType="end"/>
      </w:r>
      <w:r>
        <w:t xml:space="preserve">. The Rum and Kintyre population will have shared a large part of their population history – only diverging ~150 years ago. Therefore, the similar patterns in ROH distribution may be due to this shared ancestry. </w:t>
      </w:r>
      <w:commentRangeStart w:id="94"/>
      <w:commentRangeStart w:id="95"/>
      <w:r>
        <w:t>However, a the possibility of a technical artefact in these results should not be ignored.</w:t>
      </w:r>
      <w:commentRangeEnd w:id="94"/>
      <w:r w:rsidR="000D4826">
        <w:rPr>
          <w:rStyle w:val="CommentReference"/>
        </w:rPr>
        <w:commentReference w:id="94"/>
      </w:r>
      <w:commentRangeEnd w:id="95"/>
      <w:r w:rsidR="005F1704">
        <w:rPr>
          <w:rStyle w:val="CommentReference"/>
        </w:rPr>
        <w:commentReference w:id="95"/>
      </w:r>
      <w:r>
        <w:t xml:space="preserve"> The correlation in the ROH distributions between two populations became stronger when using the </w:t>
      </w:r>
      <w:commentRangeStart w:id="96"/>
      <w:r>
        <w:t>unfiltered SNPs</w:t>
      </w:r>
      <w:commentRangeEnd w:id="96"/>
      <w:r w:rsidR="005F1704">
        <w:rPr>
          <w:rStyle w:val="CommentReference"/>
        </w:rPr>
        <w:commentReference w:id="96"/>
      </w:r>
      <w:r>
        <w:t xml:space="preserve">. As the SNPs removed in the filtered dataset were in low density regions this may mean that the number of </w:t>
      </w:r>
      <w:r w:rsidR="000D4826">
        <w:t xml:space="preserve">ROH </w:t>
      </w:r>
      <w:r>
        <w:t xml:space="preserve">found </w:t>
      </w:r>
      <w:r w:rsidR="003E5E5A">
        <w:t xml:space="preserve">and in turn the ROH distribution </w:t>
      </w:r>
      <w:r>
        <w:t xml:space="preserve">was dependent on SNP density. We have already shown this artefact to be </w:t>
      </w:r>
      <w:r w:rsidR="000D4826">
        <w:t xml:space="preserve">somewhat </w:t>
      </w:r>
      <w:r>
        <w:t>true, hence the filtering (see methods)</w:t>
      </w:r>
      <w:r w:rsidR="00715016">
        <w:t xml:space="preserve">. Others have also highlighted this issue of misidentifying ROH islands due to SNP coverage in the bovine genome </w:t>
      </w:r>
      <w:r w:rsidR="00715016">
        <w:fldChar w:fldCharType="begin">
          <w:fldData xml:space="preserve">PEVuZE5vdGU+PENpdGU+PEF1dGhvcj5OYW5kb2xvPC9BdXRob3I+PFllYXI+MjAxODwvWWVhcj48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</w:fldData>
        </w:fldChar>
      </w:r>
      <w:r w:rsidR="00CB2410">
        <w:instrText xml:space="preserve"> ADDIN EN.CITE </w:instrText>
      </w:r>
      <w:r w:rsidR="00CB2410">
        <w:fldChar w:fldCharType="begin">
          <w:fldData xml:space="preserve">PEVuZE5vdGU+PENpdGU+PEF1dGhvcj5OYW5kb2xvPC9BdXRob3I+PFllYXI+MjAxODwvWWVhcj48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</w:fldData>
        </w:fldChar>
      </w:r>
      <w:r w:rsidR="00CB2410">
        <w:instrText xml:space="preserve"> ADDIN EN.CITE.DATA </w:instrText>
      </w:r>
      <w:r w:rsidR="00CB2410">
        <w:fldChar w:fldCharType="end"/>
      </w:r>
      <w:r w:rsidR="00715016">
        <w:fldChar w:fldCharType="separate"/>
      </w:r>
      <w:r w:rsidR="00CB2410">
        <w:rPr>
          <w:noProof/>
        </w:rPr>
        <w:t>(Nandolo et al. 2018)</w:t>
      </w:r>
      <w:r w:rsidR="00715016">
        <w:fldChar w:fldCharType="end"/>
      </w:r>
      <w:r w:rsidR="000D4826">
        <w:t xml:space="preserve">. Therefore, it is possible that the correlation between ROH distribution in the two populations may also be driven by the SNP density, as this will be similar between the populations. </w:t>
      </w:r>
      <w:r w:rsidR="00715016">
        <w:t xml:space="preserve">On the other hand, the filtering steps performed prior to this analyses </w:t>
      </w:r>
      <w:r w:rsidR="00B40CA5">
        <w:t xml:space="preserve">to account for this artefact </w:t>
      </w:r>
      <w:r w:rsidR="00715016">
        <w:t xml:space="preserve">should allow some </w:t>
      </w:r>
      <w:r w:rsidR="00B40CA5">
        <w:t xml:space="preserve">assurance across our results, nonetheless it is an important issue to highlight. </w:t>
      </w:r>
    </w:p>
    <w:p w14:paraId="39E88F32" w14:textId="77777777" w:rsidR="00FF71C2" w:rsidRPr="007C0DD1" w:rsidRDefault="00FF71C2" w:rsidP="007C0DD1">
      <w:pPr>
        <w:tabs>
          <w:tab w:val="left" w:pos="1320"/>
        </w:tabs>
      </w:pPr>
    </w:p>
    <w:p w14:paraId="509F3569" w14:textId="10B5070E" w:rsidR="007C0DD1" w:rsidRDefault="007C0DD1" w:rsidP="007C0DD1">
      <w:pPr>
        <w:tabs>
          <w:tab w:val="left" w:pos="1320"/>
        </w:tabs>
        <w:rPr>
          <w:b/>
        </w:rPr>
      </w:pPr>
      <w:r>
        <w:rPr>
          <w:b/>
        </w:rPr>
        <w:t xml:space="preserve">Recombination rate </w:t>
      </w:r>
    </w:p>
    <w:p w14:paraId="0BDC5C36" w14:textId="29669F37" w:rsidR="007C0DD1" w:rsidRDefault="000119F1" w:rsidP="007C0DD1">
      <w:pPr>
        <w:tabs>
          <w:tab w:val="left" w:pos="1320"/>
        </w:tabs>
      </w:pPr>
      <w:r>
        <w:tab/>
        <w:t xml:space="preserve">We used two methods when searching for ROH in </w:t>
      </w:r>
      <w:r w:rsidRPr="00A110B8">
        <w:rPr>
          <w:i/>
        </w:rPr>
        <w:t>plink</w:t>
      </w:r>
      <w:r>
        <w:rPr>
          <w:i/>
        </w:rPr>
        <w:t xml:space="preserve">, </w:t>
      </w:r>
      <w:r>
        <w:t>the genetic map reflecting recombination, and the physical map that does not</w:t>
      </w:r>
      <w:ins w:id="97" w:author="PEMBERTON Josephine" w:date="2021-09-01T07:50:00Z">
        <w:r w:rsidR="001720E6">
          <w:t>,</w:t>
        </w:r>
      </w:ins>
      <w:del w:id="98" w:author="PEMBERTON Josephine" w:date="2021-09-01T07:50:00Z">
        <w:r w:rsidDel="001720E6">
          <w:delText>:</w:delText>
        </w:r>
      </w:del>
      <w:r>
        <w:t xml:space="preserve"> </w:t>
      </w:r>
      <w:proofErr w:type="spellStart"/>
      <w:r>
        <w:t>centimorgan</w:t>
      </w:r>
      <w:proofErr w:type="spellEnd"/>
      <w:r>
        <w:t xml:space="preserve"> </w:t>
      </w:r>
      <w:r w:rsidR="00A7304B">
        <w:t>(cM) position, and base pair (</w:t>
      </w:r>
      <w:proofErr w:type="spellStart"/>
      <w:r w:rsidR="00A7304B">
        <w:t>bp</w:t>
      </w:r>
      <w:proofErr w:type="spellEnd"/>
      <w:r>
        <w:t xml:space="preserve">) position respectively. </w:t>
      </w:r>
      <w:r>
        <w:fldChar w:fldCharType="begin">
          <w:fldData xml:space="preserve">PEVuZE5vdGU+PENpdGUgQXV0aG9yWWVhcj0iMSI+PEF1dGhvcj5LYXJkb3M8L0F1dGhvcj48WWVh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=
</w:fldData>
        </w:fldChar>
      </w:r>
      <w:r w:rsidR="00CB2410">
        <w:instrText xml:space="preserve"> ADDIN EN.CITE </w:instrText>
      </w:r>
      <w:r w:rsidR="00CB2410">
        <w:fldChar w:fldCharType="begin">
          <w:fldData xml:space="preserve">PEVuZE5vdGU+PENpdGUgQXV0aG9yWWVhcj0iMSI+PEF1dGhvcj5LYXJkb3M8L0F1dGhvcj48WWVh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=
</w:fldData>
        </w:fldChar>
      </w:r>
      <w:r w:rsidR="00CB2410">
        <w:instrText xml:space="preserve"> ADDIN EN.CITE.DATA </w:instrText>
      </w:r>
      <w:r w:rsidR="00CB2410">
        <w:fldChar w:fldCharType="end"/>
      </w:r>
      <w:r>
        <w:fldChar w:fldCharType="separate"/>
      </w:r>
      <w:r w:rsidR="00CB2410">
        <w:rPr>
          <w:noProof/>
        </w:rPr>
        <w:t>Kardos, Qvarnstrom, and Ellegren (2017)</w:t>
      </w:r>
      <w:r>
        <w:fldChar w:fldCharType="end"/>
      </w:r>
      <w:r>
        <w:t xml:space="preserve"> first suggested using the genetic map in this circumstance under the reasoning that if one accounts for recombination, </w:t>
      </w:r>
      <w:ins w:id="99" w:author="PEMBERTON Josephine" w:date="2021-09-01T07:52:00Z">
        <w:r w:rsidR="001720E6">
          <w:t xml:space="preserve">remaining </w:t>
        </w:r>
      </w:ins>
      <w:r>
        <w:t xml:space="preserve">hotspots </w:t>
      </w:r>
      <w:del w:id="100" w:author="PEMBERTON Josephine" w:date="2021-09-01T07:52:00Z">
        <w:r w:rsidDel="001720E6">
          <w:delText xml:space="preserve">remaining </w:delText>
        </w:r>
      </w:del>
      <w:r>
        <w:t xml:space="preserve">are more likely to be sites of interest (e.g. areas of positive selection). </w:t>
      </w:r>
      <w:r>
        <w:fldChar w:fldCharType="begin">
          <w:fldData xml:space="preserve">PEVuZE5vdGU+PENpdGUgQXV0aG9yWWVhcj0iMSI+PEF1dGhvcj5LYXJkb3M8L0F1dGhvcj48WWVh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=
</w:fldData>
        </w:fldChar>
      </w:r>
      <w:r w:rsidR="00CB2410">
        <w:instrText xml:space="preserve"> ADDIN EN.CITE </w:instrText>
      </w:r>
      <w:r w:rsidR="00CB2410">
        <w:fldChar w:fldCharType="begin">
          <w:fldData xml:space="preserve">PEVuZE5vdGU+PENpdGUgQXV0aG9yWWVhcj0iMSI+PEF1dGhvcj5LYXJkb3M8L0F1dGhvcj48WWVh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=
</w:fldData>
        </w:fldChar>
      </w:r>
      <w:r w:rsidR="00CB2410">
        <w:instrText xml:space="preserve"> ADDIN EN.CITE.DATA </w:instrText>
      </w:r>
      <w:r w:rsidR="00CB2410">
        <w:fldChar w:fldCharType="end"/>
      </w:r>
      <w:r>
        <w:fldChar w:fldCharType="separate"/>
      </w:r>
      <w:r w:rsidR="00CB2410">
        <w:rPr>
          <w:noProof/>
        </w:rPr>
        <w:t>Kardos, Qvarnstrom, and Ellegren (2017)</w:t>
      </w:r>
      <w:r>
        <w:fldChar w:fldCharType="end"/>
      </w:r>
      <w:r>
        <w:t xml:space="preserve"> further noted that, when compared to the physical map, the genetic map showed ROH hotspots in the same positions but to a ‘lesser extent’. As in </w:t>
      </w:r>
      <w:r w:rsidR="00847953">
        <w:fldChar w:fldCharType="begin">
          <w:fldData xml:space="preserve">PEVuZE5vdGU+PENpdGUgQXV0aG9yWWVhcj0iMSI+PEF1dGhvcj5LYXJkb3M8L0F1dGhvcj48WWVh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=
</w:fldData>
        </w:fldChar>
      </w:r>
      <w:r w:rsidR="00CB2410">
        <w:instrText xml:space="preserve"> ADDIN EN.CITE </w:instrText>
      </w:r>
      <w:r w:rsidR="00CB2410">
        <w:fldChar w:fldCharType="begin">
          <w:fldData xml:space="preserve">PEVuZE5vdGU+PENpdGUgQXV0aG9yWWVhcj0iMSI+PEF1dGhvcj5LYXJkb3M8L0F1dGhvcj48WWVh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=
</w:fldData>
        </w:fldChar>
      </w:r>
      <w:r w:rsidR="00CB2410">
        <w:instrText xml:space="preserve"> ADDIN EN.CITE.DATA </w:instrText>
      </w:r>
      <w:r w:rsidR="00CB2410">
        <w:fldChar w:fldCharType="end"/>
      </w:r>
      <w:r w:rsidR="00847953">
        <w:fldChar w:fldCharType="separate"/>
      </w:r>
      <w:r w:rsidR="00CB2410">
        <w:rPr>
          <w:noProof/>
        </w:rPr>
        <w:t>Kardos, Qvarnstrom, and Ellegren (2017)</w:t>
      </w:r>
      <w:r w:rsidR="00847953">
        <w:fldChar w:fldCharType="end"/>
      </w:r>
      <w:r w:rsidR="00847953">
        <w:t xml:space="preserve"> </w:t>
      </w:r>
      <w:r>
        <w:t xml:space="preserve">we find similar </w:t>
      </w:r>
      <w:r w:rsidR="00A62474">
        <w:t>hotspots</w:t>
      </w:r>
      <w:r>
        <w:t xml:space="preserve"> </w:t>
      </w:r>
      <w:r w:rsidR="00013DEB">
        <w:t xml:space="preserve">that have lower </w:t>
      </w:r>
      <w:proofErr w:type="spellStart"/>
      <w:r w:rsidR="00013DEB" w:rsidRPr="00013DEB">
        <w:t>Prop</w:t>
      </w:r>
      <w:r w:rsidR="00013DEB">
        <w:rPr>
          <w:vertAlign w:val="subscript"/>
        </w:rPr>
        <w:t>ROH</w:t>
      </w:r>
      <w:proofErr w:type="spellEnd"/>
      <w:r w:rsidR="00013DEB">
        <w:rPr>
          <w:vertAlign w:val="subscript"/>
        </w:rPr>
        <w:t xml:space="preserve"> </w:t>
      </w:r>
      <w:r w:rsidR="00013DEB">
        <w:t xml:space="preserve">when using the genetic map rather than the physical map </w:t>
      </w:r>
      <w:r w:rsidRPr="00013DEB">
        <w:t>in</w:t>
      </w:r>
      <w:r>
        <w:t xml:space="preserve"> both populations of red deer. </w:t>
      </w:r>
      <w:ins w:id="101" w:author="PEMBERTON Josephine" w:date="2021-09-01T07:50:00Z">
        <w:r w:rsidR="001720E6">
          <w:t>F</w:t>
        </w:r>
      </w:ins>
      <w:del w:id="102" w:author="PEMBERTON Josephine" w:date="2021-09-01T07:50:00Z">
        <w:r w:rsidDel="001720E6">
          <w:delText>Here, f</w:delText>
        </w:r>
      </w:del>
      <w:r>
        <w:t xml:space="preserve">our ROH </w:t>
      </w:r>
      <w:del w:id="103" w:author="PEMBERTON Josephine" w:date="2021-09-01T07:50:00Z">
        <w:r w:rsidDel="001720E6">
          <w:delText>‘</w:delText>
        </w:r>
      </w:del>
      <w:r>
        <w:t>hotspots</w:t>
      </w:r>
      <w:del w:id="104" w:author="PEMBERTON Josephine" w:date="2021-09-01T07:50:00Z">
        <w:r w:rsidDel="001720E6">
          <w:delText>’</w:delText>
        </w:r>
      </w:del>
      <w:r>
        <w:t xml:space="preserve"> in the Rum population using the physical map are no longer classed as hotspots when using the genetic map.</w:t>
      </w:r>
      <w:r w:rsidR="006D0CDF">
        <w:t xml:space="preserve"> </w:t>
      </w:r>
      <w:r w:rsidR="00A62474">
        <w:t>In addition, we found</w:t>
      </w:r>
      <w:r>
        <w:t xml:space="preserve"> two hotspots </w:t>
      </w:r>
      <w:r w:rsidR="00A62474">
        <w:t xml:space="preserve">reach further over the hotspot threshold </w:t>
      </w:r>
      <w:r>
        <w:t>in the genetic map than in the physical map</w:t>
      </w:r>
      <w:r w:rsidR="006D0CDF">
        <w:t xml:space="preserve"> and one new hotspot that reaches over the threshold</w:t>
      </w:r>
      <w:r>
        <w:t xml:space="preserve">. Our results support those from </w:t>
      </w:r>
      <w:r>
        <w:fldChar w:fldCharType="begin">
          <w:fldData xml:space="preserve">PEVuZE5vdGU+PENpdGUgQXV0aG9yWWVhcj0iMSI+PEF1dGhvcj5LYXJkb3M8L0F1dGhvcj48WWVh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=
</w:fldData>
        </w:fldChar>
      </w:r>
      <w:r w:rsidR="00CB2410">
        <w:instrText xml:space="preserve"> ADDIN EN.CITE </w:instrText>
      </w:r>
      <w:r w:rsidR="00CB2410">
        <w:fldChar w:fldCharType="begin">
          <w:fldData xml:space="preserve">PEVuZE5vdGU+PENpdGUgQXV0aG9yWWVhcj0iMSI+PEF1dGhvcj5LYXJkb3M8L0F1dGhvcj48WWVh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=
</w:fldData>
        </w:fldChar>
      </w:r>
      <w:r w:rsidR="00CB2410">
        <w:instrText xml:space="preserve"> ADDIN EN.CITE.DATA </w:instrText>
      </w:r>
      <w:r w:rsidR="00CB2410">
        <w:fldChar w:fldCharType="end"/>
      </w:r>
      <w:r>
        <w:fldChar w:fldCharType="separate"/>
      </w:r>
      <w:r w:rsidR="00CB2410">
        <w:rPr>
          <w:noProof/>
        </w:rPr>
        <w:t>Kardos, Qvarnstrom, and Ellegren (2017)</w:t>
      </w:r>
      <w:r>
        <w:fldChar w:fldCharType="end"/>
      </w:r>
      <w:r>
        <w:t xml:space="preserve"> showing the effect that using the genetic map can have on results analysing ROH hotsp</w:t>
      </w:r>
      <w:r w:rsidR="00EC6B94">
        <w:t xml:space="preserve">ots. The differing results are </w:t>
      </w:r>
      <w:r>
        <w:t xml:space="preserve">due to the effect that recombination rate has on the distribution of ROH across the genome, which is known from previous studies. </w:t>
      </w:r>
      <w:r>
        <w:fldChar w:fldCharType="begin"/>
      </w:r>
      <w:r w:rsidR="00CB2410">
        <w:instrText xml:space="preserve"> ADDIN EN.CITE &lt;EndNote&gt;&lt;Cite AuthorYear="1"&gt;&lt;Author&gt;Pemberton&lt;/Author&gt;&lt;Year&gt;2012&lt;/Year&gt;&lt;RecNum&gt;13&lt;/RecNum&gt;&lt;DisplayText&gt;Pemberton et al. (2012)&lt;/DisplayText&gt;&lt;record&gt;&lt;rec-number&gt;13&lt;/rec-number&gt;&lt;foreign-keys&gt;&lt;key app="EN" db-id="fadxrdtz00pzfpeerpu5sp579wsxex5v0z5w" timestamp="1610723370"&gt;13&lt;/key&gt;&lt;/foreign-keys&gt;&lt;ref-type name="Journal Article"&gt;17&lt;/ref-type&gt;&lt;contributors&gt;&lt;authors&gt;&lt;author&gt;Pemberton, T. J.&lt;/author&gt;&lt;author&gt;Absher, D.&lt;/author&gt;&lt;author&gt;Feldman, M. W.&lt;/author&gt;&lt;author&gt;Myers, R. M.&lt;/author&gt;&lt;author&gt;Rosenberg, N. A.&lt;/author&gt;&lt;author&gt;Li, J. Z.&lt;/author&gt;&lt;/authors&gt;&lt;/contributors&gt;&lt;auth-address&gt;Department of Biology, Stanford University, Stanford, CA 94305, USA. trevorp@stanford.edu&lt;/auth-address&gt;&lt;titles&gt;&lt;title&gt;Genomic patterns of homozygosity in worldwide human populations&lt;/title&gt;&lt;secondary-title&gt;Am J Hum Genet&lt;/secondary-title&gt;&lt;/titles&gt;&lt;periodical&gt;&lt;full-title&gt;Am J Hum Genet&lt;/full-title&gt;&lt;/periodical&gt;&lt;pages&gt;275-92&lt;/pages&gt;&lt;volume&gt;91&lt;/volume&gt;&lt;number&gt;2&lt;/number&gt;&lt;edition&gt;2012/08/14&lt;/edition&gt;&lt;keywords&gt;&lt;keyword&gt;*Algorithms&lt;/keyword&gt;&lt;keyword&gt;Chromosome Mapping/methods&lt;/keyword&gt;&lt;keyword&gt;Cluster Analysis&lt;/keyword&gt;&lt;keyword&gt;Genes, Recessive/genetics&lt;/keyword&gt;&lt;keyword&gt;*Genetic Variation&lt;/keyword&gt;&lt;keyword&gt;Genome, Human/*genetics&lt;/keyword&gt;&lt;keyword&gt;Genomics/*methods&lt;/keyword&gt;&lt;keyword&gt;Genotype&lt;/keyword&gt;&lt;keyword&gt;Geography&lt;/keyword&gt;&lt;keyword&gt;*Homozygote&lt;/keyword&gt;&lt;keyword&gt;Humans&lt;/keyword&gt;&lt;keyword&gt;Likelihood Functions&lt;/keyword&gt;&lt;keyword&gt;Models, Genetic&lt;/keyword&gt;&lt;keyword&gt;Polymorphism, Single Nucleotide/genetics&lt;/keyword&gt;&lt;/keywords&gt;&lt;dates&gt;&lt;year&gt;2012&lt;/year&gt;&lt;pub-dates&gt;&lt;date&gt;Aug 10&lt;/date&gt;&lt;/pub-dates&gt;&lt;/dates&gt;&lt;isbn&gt;1537-6605 (Electronic)&amp;#xD;0002-9297 (Linking)&lt;/isbn&gt;&lt;accession-num&gt;22883143&lt;/accession-num&gt;&lt;urls&gt;&lt;related-urls&gt;&lt;url&gt;https://www.ncbi.nlm.nih.gov/pubmed/22883143&lt;/url&gt;&lt;url&gt;https://www.ncbi.nlm.nih.gov/pmc/articles/PMC3415543/pdf/main.pdf&lt;/url&gt;&lt;/related-urls&gt;&lt;/urls&gt;&lt;custom2&gt;PMC3415543&lt;/custom2&gt;&lt;electronic-resource-num&gt;10.1016/j.ajhg.2012.06.014&lt;/electronic-resource-num&gt;&lt;/record&gt;&lt;/Cite&gt;&lt;/EndNote&gt;</w:instrText>
      </w:r>
      <w:r>
        <w:fldChar w:fldCharType="separate"/>
      </w:r>
      <w:r w:rsidR="00CB2410">
        <w:rPr>
          <w:noProof/>
        </w:rPr>
        <w:t>Pemberton et al. (2012)</w:t>
      </w:r>
      <w:r>
        <w:fldChar w:fldCharType="end"/>
      </w:r>
      <w:r>
        <w:t xml:space="preserve">  clearly show a correlation between ROH distribution and recombination rate, with a number of ROH hotspots occurring in regions of low recombination rate. In using the genetic map positions we can hence account for recombination rate variability across the genome allowing for a better determination of ROH hotspots of interest. Therefore, in agreement with </w:t>
      </w:r>
      <w:r>
        <w:fldChar w:fldCharType="begin">
          <w:fldData xml:space="preserve">PEVuZE5vdGU+PENpdGUgQXV0aG9yWWVhcj0iMSI+PEF1dGhvcj5LYXJkb3M8L0F1dGhvcj48WWVh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=
</w:fldData>
        </w:fldChar>
      </w:r>
      <w:r w:rsidR="00CB2410">
        <w:instrText xml:space="preserve"> ADDIN EN.CITE </w:instrText>
      </w:r>
      <w:r w:rsidR="00CB2410">
        <w:fldChar w:fldCharType="begin">
          <w:fldData xml:space="preserve">PEVuZE5vdGU+PENpdGUgQXV0aG9yWWVhcj0iMSI+PEF1dGhvcj5LYXJkb3M8L0F1dGhvcj48WWVh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=
</w:fldData>
        </w:fldChar>
      </w:r>
      <w:r w:rsidR="00CB2410">
        <w:instrText xml:space="preserve"> ADDIN EN.CITE.DATA </w:instrText>
      </w:r>
      <w:r w:rsidR="00CB2410">
        <w:fldChar w:fldCharType="end"/>
      </w:r>
      <w:r>
        <w:fldChar w:fldCharType="separate"/>
      </w:r>
      <w:r w:rsidR="00CB2410">
        <w:rPr>
          <w:noProof/>
        </w:rPr>
        <w:t>Kardos, Qvarnstrom, and Ellegren (2017)</w:t>
      </w:r>
      <w:r>
        <w:fldChar w:fldCharType="end"/>
      </w:r>
      <w:r>
        <w:t xml:space="preserve"> we suggest that, where possible, studies should preferentially use genetic map positions to search for ROH hotspots</w:t>
      </w:r>
      <w:r w:rsidR="006D0CDF">
        <w:t xml:space="preserve"> of interest</w:t>
      </w:r>
      <w:r>
        <w:t>, particularly to infer selection.</w:t>
      </w:r>
    </w:p>
    <w:p w14:paraId="3AB95776" w14:textId="7DB22CE0" w:rsidR="0048102B" w:rsidRDefault="000D4826" w:rsidP="00C65ADC">
      <w:r>
        <w:t>W</w:t>
      </w:r>
      <w:r w:rsidR="00F07D40">
        <w:t xml:space="preserve">hen comparing the ROH distributions between populations </w:t>
      </w:r>
      <w:r>
        <w:t xml:space="preserve">a noteworthy result </w:t>
      </w:r>
      <w:r w:rsidR="00C65ADC">
        <w:t>is that</w:t>
      </w:r>
      <w:r w:rsidR="0011235A">
        <w:t xml:space="preserve"> </w:t>
      </w:r>
      <w:commentRangeStart w:id="105"/>
      <w:r w:rsidR="0011235A">
        <w:t>a shared hotspot between the two populations is only present when using the physical map</w:t>
      </w:r>
      <w:r w:rsidR="00C65ADC">
        <w:t xml:space="preserve">. </w:t>
      </w:r>
      <w:commentRangeEnd w:id="105"/>
      <w:r w:rsidR="001C1024">
        <w:rPr>
          <w:rStyle w:val="CommentReference"/>
        </w:rPr>
        <w:commentReference w:id="105"/>
      </w:r>
      <w:r w:rsidR="00C65ADC">
        <w:t xml:space="preserve">As the physical map does not take into account recombination, </w:t>
      </w:r>
      <w:ins w:id="106" w:author="PEMBERTON Josephine" w:date="2021-09-01T07:53:00Z">
        <w:r w:rsidR="001720E6">
          <w:t>this</w:t>
        </w:r>
      </w:ins>
      <w:del w:id="107" w:author="PEMBERTON Josephine" w:date="2021-09-01T07:53:00Z">
        <w:r w:rsidR="00C65ADC" w:rsidDel="001720E6">
          <w:delText>it</w:delText>
        </w:r>
      </w:del>
      <w:r w:rsidR="00C65ADC">
        <w:t xml:space="preserve"> suggests that </w:t>
      </w:r>
      <w:r w:rsidR="0011235A">
        <w:t>this hotspot is</w:t>
      </w:r>
      <w:r w:rsidR="00C65ADC">
        <w:t xml:space="preserve"> a consequence of </w:t>
      </w:r>
      <w:r w:rsidR="0011235A">
        <w:t xml:space="preserve">the </w:t>
      </w:r>
      <w:r w:rsidR="00C65ADC">
        <w:t>recombination rate</w:t>
      </w:r>
      <w:r w:rsidR="0011235A">
        <w:t xml:space="preserve"> landscape</w:t>
      </w:r>
      <w:r w:rsidR="00C65ADC">
        <w:t xml:space="preserve"> shared between populations. </w:t>
      </w:r>
      <w:r w:rsidR="00C65ADC">
        <w:fldChar w:fldCharType="begin">
          <w:fldData xml:space="preserve">PEVuZE5vdGU+PENpdGUgQXV0aG9yWWVhcj0iMSI+PEF1dGhvcj5Ob3RobmFnZWw8L0F1dGhvcj48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</w:fldData>
        </w:fldChar>
      </w:r>
      <w:r w:rsidR="00CB2410">
        <w:instrText xml:space="preserve"> ADDIN EN.CITE </w:instrText>
      </w:r>
      <w:r w:rsidR="00CB2410">
        <w:fldChar w:fldCharType="begin">
          <w:fldData xml:space="preserve">PEVuZE5vdGU+PENpdGUgQXV0aG9yWWVhcj0iMSI+PEF1dGhvcj5Ob3RobmFnZWw8L0F1dGhvcj48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</w:fldData>
        </w:fldChar>
      </w:r>
      <w:r w:rsidR="00CB2410">
        <w:instrText xml:space="preserve"> ADDIN EN.CITE.DATA </w:instrText>
      </w:r>
      <w:r w:rsidR="00CB2410">
        <w:fldChar w:fldCharType="end"/>
      </w:r>
      <w:r w:rsidR="00C65ADC">
        <w:fldChar w:fldCharType="separate"/>
      </w:r>
      <w:r w:rsidR="00CB2410">
        <w:rPr>
          <w:noProof/>
        </w:rPr>
        <w:t>Nothnagel et al. (2010)</w:t>
      </w:r>
      <w:r w:rsidR="00C65ADC">
        <w:fldChar w:fldCharType="end"/>
      </w:r>
      <w:r w:rsidR="00C65ADC">
        <w:t xml:space="preserve"> also concluded that in humans</w:t>
      </w:r>
      <w:r w:rsidR="00036738">
        <w:t>,</w:t>
      </w:r>
      <w:r w:rsidR="00C65ADC">
        <w:t xml:space="preserve"> locations of ROH </w:t>
      </w:r>
      <w:r w:rsidR="001C1024">
        <w:t xml:space="preserve">hotspots </w:t>
      </w:r>
      <w:r w:rsidR="00C65ADC">
        <w:t xml:space="preserve">were alike in different subpopulations due to similar genome-wide patterns of recombination. </w:t>
      </w:r>
      <w:r w:rsidR="003A3EBF">
        <w:t xml:space="preserve">Our results here support these conclusions, also suggesting recombination rate is driving similarities in ROH patterns between the two populations. </w:t>
      </w:r>
      <w:r w:rsidR="001C1024">
        <w:t>W</w:t>
      </w:r>
      <w:r w:rsidR="00185877">
        <w:t>e suggest caution over concluding that ROH hotspots in common between populations are sites of positive selection without taking into account recombination. As demonstrated here, common ROH hotspots may be regions of low</w:t>
      </w:r>
      <w:r w:rsidR="003A3EBF">
        <w:t>er</w:t>
      </w:r>
      <w:r w:rsidR="00185877">
        <w:t xml:space="preserve"> recombination rate, which are common between populations as a result of a shared recom</w:t>
      </w:r>
      <w:r w:rsidR="00530307">
        <w:t xml:space="preserve">bination landscape. Hence, a further benefit of </w:t>
      </w:r>
      <w:r w:rsidR="00185877">
        <w:t xml:space="preserve">using </w:t>
      </w:r>
      <w:r w:rsidR="00530307">
        <w:t xml:space="preserve">a </w:t>
      </w:r>
      <w:r w:rsidR="00185877">
        <w:t xml:space="preserve">genetic map, </w:t>
      </w:r>
      <w:r w:rsidR="00530307">
        <w:t xml:space="preserve">is in </w:t>
      </w:r>
      <w:r w:rsidR="00185877">
        <w:t xml:space="preserve">comparing populations will hold </w:t>
      </w:r>
      <w:r w:rsidR="00530307">
        <w:t xml:space="preserve">fewer biases, </w:t>
      </w:r>
      <w:r w:rsidR="00185877">
        <w:t>giving more accurate representations of ROH distributions occurring from</w:t>
      </w:r>
      <w:r w:rsidR="00530307">
        <w:t xml:space="preserve"> unique population demography </w:t>
      </w:r>
      <w:r w:rsidR="00185877">
        <w:t xml:space="preserve">or </w:t>
      </w:r>
      <w:commentRangeStart w:id="108"/>
      <w:r w:rsidR="00185877">
        <w:t>selection</w:t>
      </w:r>
      <w:commentRangeEnd w:id="108"/>
      <w:r w:rsidR="001C1024">
        <w:rPr>
          <w:rStyle w:val="CommentReference"/>
        </w:rPr>
        <w:commentReference w:id="108"/>
      </w:r>
      <w:r w:rsidR="00185877">
        <w:t>.</w:t>
      </w:r>
    </w:p>
    <w:p w14:paraId="5201868A" w14:textId="77777777" w:rsidR="00C65ADC" w:rsidRDefault="00C65ADC" w:rsidP="007C0DD1">
      <w:pPr>
        <w:tabs>
          <w:tab w:val="left" w:pos="1320"/>
        </w:tabs>
        <w:rPr>
          <w:b/>
        </w:rPr>
      </w:pPr>
    </w:p>
    <w:p w14:paraId="461B1757" w14:textId="0C330830" w:rsidR="007C0DD1" w:rsidRDefault="007C0DD1" w:rsidP="007C0DD1">
      <w:pPr>
        <w:tabs>
          <w:tab w:val="left" w:pos="1320"/>
        </w:tabs>
        <w:rPr>
          <w:b/>
        </w:rPr>
      </w:pPr>
      <w:r>
        <w:rPr>
          <w:b/>
        </w:rPr>
        <w:t>Selection</w:t>
      </w:r>
    </w:p>
    <w:p w14:paraId="6BC95653" w14:textId="3F70923A" w:rsidR="007C0DD1" w:rsidRPr="000C2CCE" w:rsidRDefault="00BA4EA5" w:rsidP="000C2CCE">
      <w:pPr>
        <w:ind w:firstLine="720"/>
      </w:pPr>
      <w:r w:rsidRPr="00A56511">
        <w:t xml:space="preserve">Once we </w:t>
      </w:r>
      <w:r w:rsidR="006F5C6B">
        <w:t xml:space="preserve">have </w:t>
      </w:r>
      <w:r w:rsidR="000C2CCE">
        <w:t>account</w:t>
      </w:r>
      <w:r w:rsidR="006F5C6B">
        <w:t>ed</w:t>
      </w:r>
      <w:r w:rsidR="000C2CCE">
        <w:t xml:space="preserve"> for recombination using the genetic map</w:t>
      </w:r>
      <w:r>
        <w:t>, the remaining hotspots may be areas of interest</w:t>
      </w:r>
      <w:r w:rsidR="001C1024">
        <w:t xml:space="preserve"> - a</w:t>
      </w:r>
      <w:r>
        <w:t xml:space="preserve"> number of studies suggest ROH hotspots </w:t>
      </w:r>
      <w:r w:rsidR="006F5C6B">
        <w:t>a</w:t>
      </w:r>
      <w:r w:rsidR="001C1024">
        <w:t>re</w:t>
      </w:r>
      <w:r w:rsidR="006F5C6B">
        <w:t xml:space="preserve"> sites of positive selection </w:t>
      </w:r>
      <w:r w:rsidR="00EC6B94">
        <w:fldChar w:fldCharType="begin">
          <w:fldData xml:space="preserve">PEVuZE5vdGU+PENpdGU+PEF1dGhvcj5QZXJpcG9sbGk8L0F1dGhvcj48WWVhcj4yMDE4PC9ZZWFy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</w:fldData>
        </w:fldChar>
      </w:r>
      <w:r w:rsidR="00CB2410">
        <w:instrText xml:space="preserve"> ADDIN EN.CITE </w:instrText>
      </w:r>
      <w:r w:rsidR="00CB2410">
        <w:fldChar w:fldCharType="begin">
          <w:fldData xml:space="preserve">PEVuZE5vdGU+PENpdGU+PEF1dGhvcj5QZXJpcG9sbGk8L0F1dGhvcj48WWVhcj4yMDE4PC9ZZWFy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</w:fldData>
        </w:fldChar>
      </w:r>
      <w:r w:rsidR="00CB2410">
        <w:instrText xml:space="preserve"> ADDIN EN.CITE.DATA </w:instrText>
      </w:r>
      <w:r w:rsidR="00CB2410">
        <w:fldChar w:fldCharType="end"/>
      </w:r>
      <w:r w:rsidR="00EC6B94">
        <w:fldChar w:fldCharType="separate"/>
      </w:r>
      <w:r w:rsidR="00CB2410">
        <w:rPr>
          <w:noProof/>
        </w:rPr>
        <w:t>(Peripolli et al. 2018)</w:t>
      </w:r>
      <w:r w:rsidR="00EC6B94">
        <w:fldChar w:fldCharType="end"/>
      </w:r>
      <w:r w:rsidR="000C2CCE">
        <w:t>. Whe</w:t>
      </w:r>
      <w:r>
        <w:t>n</w:t>
      </w:r>
      <w:r w:rsidR="000C2CCE">
        <w:t xml:space="preserve"> using the genetic map positions</w:t>
      </w:r>
      <w:r>
        <w:t xml:space="preserve"> the red deer population on Rum </w:t>
      </w:r>
      <w:r w:rsidR="000C2CCE">
        <w:t xml:space="preserve">showed </w:t>
      </w:r>
      <w:r>
        <w:t xml:space="preserve">five genome regions </w:t>
      </w:r>
      <w:r w:rsidR="000C2CCE">
        <w:t>with a</w:t>
      </w:r>
      <w:r>
        <w:t xml:space="preserve"> ROH in more than 15% of the population</w:t>
      </w:r>
      <w:r w:rsidR="000C2CCE">
        <w:t xml:space="preserve"> i.e. a ROH hotspot</w:t>
      </w:r>
      <w:r>
        <w:t>. In the mainland population from Kintyre four regions were present in more than 8% of the population</w:t>
      </w:r>
      <w:r w:rsidR="000C2CCE">
        <w:t>.</w:t>
      </w:r>
      <w:r>
        <w:t xml:space="preserve"> </w:t>
      </w:r>
      <w:r w:rsidR="000C2CCE">
        <w:t xml:space="preserve">One ROH hotspot </w:t>
      </w:r>
      <w:r>
        <w:t xml:space="preserve">was </w:t>
      </w:r>
      <w:r w:rsidR="001C1024">
        <w:t xml:space="preserve">in </w:t>
      </w:r>
      <w:r>
        <w:t xml:space="preserve">common between the two populations. </w:t>
      </w:r>
      <w:r w:rsidR="000C2CCE">
        <w:t>It is possible t</w:t>
      </w:r>
      <w:r>
        <w:t xml:space="preserve">hese regions may be sites of positive selection, but more analysis is needed to validate this. In ROH hotspots in the Rum population, haplotype diversity was lower in comparison to ROH coldspots and the remainder of the genome. </w:t>
      </w:r>
      <w:r w:rsidR="00931CEA">
        <w:t xml:space="preserve">However, the number of different haplotypes did not differ between these groups. </w:t>
      </w:r>
      <w:r>
        <w:t xml:space="preserve">Additionally, within specific linkage groups, haplotype diversity was reduced at the site of a hotspot. Together these results suggest certain haplotypes are </w:t>
      </w:r>
      <w:commentRangeStart w:id="109"/>
      <w:r>
        <w:t xml:space="preserve">at a higher frequency </w:t>
      </w:r>
      <w:commentRangeEnd w:id="109"/>
      <w:r w:rsidR="001C1024">
        <w:rPr>
          <w:rStyle w:val="CommentReference"/>
        </w:rPr>
        <w:commentReference w:id="109"/>
      </w:r>
      <w:r>
        <w:t xml:space="preserve">than others. These haplotypes may </w:t>
      </w:r>
      <w:r w:rsidR="000C2CCE">
        <w:t>then be beneficial,</w:t>
      </w:r>
      <w:r>
        <w:t xml:space="preserve"> representin</w:t>
      </w:r>
      <w:r w:rsidR="000C2CCE">
        <w:t xml:space="preserve">g sites of positive selection. </w:t>
      </w:r>
      <w:r>
        <w:t>However, inferring sites of selection should be taken in caution. The percentage of indi</w:t>
      </w:r>
      <w:r w:rsidR="000C2CCE">
        <w:t>viduals with a ROH at a hotspot</w:t>
      </w:r>
      <w:r>
        <w:t xml:space="preserve"> was much lower here than in other studies </w:t>
      </w:r>
      <w:r w:rsidR="001C1024">
        <w:t xml:space="preserve">suggesting ROH as </w:t>
      </w:r>
      <w:r w:rsidR="000C2CCE">
        <w:t>sites of selection,</w:t>
      </w:r>
      <w:r>
        <w:t xml:space="preserve"> </w:t>
      </w:r>
      <w:r w:rsidR="006F5C6B">
        <w:t xml:space="preserve">as high as </w:t>
      </w:r>
      <w:r>
        <w:t xml:space="preserve">&gt;80% in livestock and ~20% in humans </w:t>
      </w:r>
      <w:r>
        <w:fldChar w:fldCharType="begin">
          <w:fldData xml:space="preserve">PEVuZE5vdGU+PENpdGU+PEF1dGhvcj5QZW1iZXJ0b248L0F1dGhvcj48WWVhcj4yMDEyPC9ZZWFy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=
</w:fldData>
        </w:fldChar>
      </w:r>
      <w:r w:rsidR="00CB2410">
        <w:instrText xml:space="preserve"> ADDIN EN.CITE </w:instrText>
      </w:r>
      <w:r w:rsidR="00CB2410">
        <w:fldChar w:fldCharType="begin">
          <w:fldData xml:space="preserve">PEVuZE5vdGU+PENpdGU+PEF1dGhvcj5QZW1iZXJ0b248L0F1dGhvcj48WWVhcj4yMDEyPC9ZZWFy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=
</w:fldData>
        </w:fldChar>
      </w:r>
      <w:r w:rsidR="00CB2410">
        <w:instrText xml:space="preserve"> ADDIN EN.CITE.DATA </w:instrText>
      </w:r>
      <w:r w:rsidR="00CB2410">
        <w:fldChar w:fldCharType="end"/>
      </w:r>
      <w:r>
        <w:fldChar w:fldCharType="separate"/>
      </w:r>
      <w:r w:rsidR="00CB2410">
        <w:rPr>
          <w:noProof/>
        </w:rPr>
        <w:t>(Pemberton et al. 2012; Purfield et al. 2012)</w:t>
      </w:r>
      <w:r>
        <w:fldChar w:fldCharType="end"/>
      </w:r>
      <w:r>
        <w:t>. Therefore, as there is a fairly low number of indi</w:t>
      </w:r>
      <w:r w:rsidR="00EC6B94">
        <w:t xml:space="preserve">viduals in the whole population, </w:t>
      </w:r>
      <w:r>
        <w:t xml:space="preserve">these </w:t>
      </w:r>
      <w:r w:rsidR="00EC6B94">
        <w:t xml:space="preserve">may be </w:t>
      </w:r>
      <w:r>
        <w:t>regions of genetic drift occurring by chance.</w:t>
      </w:r>
    </w:p>
    <w:p w14:paraId="2B4A1A63" w14:textId="77777777" w:rsidR="000119F1" w:rsidRDefault="007C0DD1" w:rsidP="007C0DD1">
      <w:pPr>
        <w:tabs>
          <w:tab w:val="left" w:pos="1320"/>
        </w:tabs>
        <w:rPr>
          <w:b/>
        </w:rPr>
      </w:pPr>
      <w:r>
        <w:rPr>
          <w:b/>
        </w:rPr>
        <w:t>Simulations</w:t>
      </w:r>
    </w:p>
    <w:p w14:paraId="59105BAD" w14:textId="534B5D43" w:rsidR="006E569D" w:rsidRDefault="008A7D5B" w:rsidP="007C0DD1">
      <w:pPr>
        <w:tabs>
          <w:tab w:val="left" w:pos="1320"/>
        </w:tabs>
      </w:pPr>
      <w:r>
        <w:tab/>
      </w:r>
      <w:r w:rsidR="003C0788">
        <w:t xml:space="preserve">We used simulations as a </w:t>
      </w:r>
      <w:r>
        <w:t xml:space="preserve">tool </w:t>
      </w:r>
      <w:r w:rsidR="004869A6">
        <w:t xml:space="preserve">to </w:t>
      </w:r>
      <w:r w:rsidR="003C0788">
        <w:t xml:space="preserve">establish </w:t>
      </w:r>
      <w:r w:rsidR="004869A6">
        <w:t xml:space="preserve">whether the ROH hotspots found in the Rum population </w:t>
      </w:r>
      <w:r w:rsidR="003C0788">
        <w:t xml:space="preserve">may be </w:t>
      </w:r>
      <w:r w:rsidR="004869A6">
        <w:t xml:space="preserve">a result of selection </w:t>
      </w:r>
      <w:r w:rsidR="003C0788">
        <w:t>or other me</w:t>
      </w:r>
      <w:r w:rsidR="001C1024">
        <w:t>chanisms</w:t>
      </w:r>
      <w:r w:rsidR="003C0788">
        <w:t xml:space="preserve">. In the Rum population history </w:t>
      </w:r>
      <w:r>
        <w:t>simulations</w:t>
      </w:r>
      <w:r w:rsidR="003C0788">
        <w:t xml:space="preserve">, the mean P and top 1% P are </w:t>
      </w:r>
      <w:r w:rsidR="007778BC">
        <w:t xml:space="preserve">similar </w:t>
      </w:r>
      <w:r w:rsidR="003C0788">
        <w:t xml:space="preserve">to the empirical </w:t>
      </w:r>
      <w:r>
        <w:t>results from R</w:t>
      </w:r>
      <w:r w:rsidR="003C0788">
        <w:t>um</w:t>
      </w:r>
      <w:r>
        <w:t>,</w:t>
      </w:r>
      <w:r w:rsidR="003C0788">
        <w:t xml:space="preserve"> giving confidence that the simulation parameters chosen can reflect the Rum population with some </w:t>
      </w:r>
      <w:commentRangeStart w:id="110"/>
      <w:r w:rsidR="003C0788">
        <w:t>accuracy</w:t>
      </w:r>
      <w:commentRangeEnd w:id="110"/>
      <w:r w:rsidR="001C1024">
        <w:rPr>
          <w:rStyle w:val="CommentReference"/>
        </w:rPr>
        <w:commentReference w:id="110"/>
      </w:r>
      <w:r w:rsidR="003C0788">
        <w:t>. From the simulations we show no model in the Rum population history scenario differs greatly from the neutral model</w:t>
      </w:r>
      <w:r w:rsidR="001C1024">
        <w:t>, i</w:t>
      </w:r>
      <w:r w:rsidR="003C0788">
        <w:t xml:space="preserve">ndicating that the results from the empirical data were equally likely to occur </w:t>
      </w:r>
      <w:r w:rsidR="001C1024">
        <w:t>as a result of</w:t>
      </w:r>
      <w:r w:rsidR="003C0788">
        <w:t xml:space="preserve"> neutral </w:t>
      </w:r>
      <w:r w:rsidR="001C1024">
        <w:t>processes as under</w:t>
      </w:r>
      <w:r w:rsidR="003C0788">
        <w:t xml:space="preserve"> selection.</w:t>
      </w:r>
      <w:r w:rsidR="006E569D">
        <w:t xml:space="preserve"> However</w:t>
      </w:r>
      <w:r w:rsidR="003C0788">
        <w:t xml:space="preserve">, we cannot </w:t>
      </w:r>
      <w:r w:rsidR="006E569D">
        <w:t>conclude these regions are</w:t>
      </w:r>
      <w:r w:rsidR="003C0788">
        <w:t xml:space="preserve"> not sites of selection. </w:t>
      </w:r>
      <w:r w:rsidR="006E569D">
        <w:t>One noteworthy result common across all population history scenarios is that the model including higher selection coefficients (5x higher than selection coefficients used in other models) resulted in some outliers with a higher top 1% threshold. These simulations with a higher threshold indicate regions of strong</w:t>
      </w:r>
      <w:r w:rsidR="00717366">
        <w:t>er</w:t>
      </w:r>
      <w:r>
        <w:t xml:space="preserve"> selection driving</w:t>
      </w:r>
      <w:r w:rsidR="006E569D">
        <w:t xml:space="preserve"> up this threshold. </w:t>
      </w:r>
      <w:r w:rsidR="00717366">
        <w:t xml:space="preserve">These outliers were more similar to </w:t>
      </w:r>
      <w:r w:rsidR="00ED1F61">
        <w:t xml:space="preserve">results from artificially selected organisms, which </w:t>
      </w:r>
      <w:r w:rsidR="00D118B0">
        <w:rPr>
          <w:rStyle w:val="CommentReference"/>
        </w:rPr>
        <w:commentReference w:id="111"/>
      </w:r>
      <w:r w:rsidR="00D118B0">
        <w:t xml:space="preserve">generally </w:t>
      </w:r>
      <w:r w:rsidR="00ED1F61">
        <w:t>have higher selection coefficients than naturally selected organisms</w:t>
      </w:r>
      <w:r w:rsidR="00D118B0">
        <w:t xml:space="preserve"> (ref)</w:t>
      </w:r>
      <w:r w:rsidR="00ED1F61">
        <w:t xml:space="preserve">. Therefore, ROH hotspots may only contain sites of selection if the selection coefficients for the population </w:t>
      </w:r>
      <w:r w:rsidR="00D118B0">
        <w:t>are</w:t>
      </w:r>
      <w:r w:rsidR="00ED1F61">
        <w:t xml:space="preserve"> high enough </w:t>
      </w:r>
      <w:commentRangeStart w:id="112"/>
      <w:r w:rsidR="00ED1F61">
        <w:t xml:space="preserve">and only in a certain number of outlier cases. </w:t>
      </w:r>
      <w:commentRangeEnd w:id="112"/>
      <w:r w:rsidR="00D118B0">
        <w:rPr>
          <w:rStyle w:val="CommentReference"/>
        </w:rPr>
        <w:commentReference w:id="112"/>
      </w:r>
      <w:r w:rsidR="00ED1F61">
        <w:t xml:space="preserve">In the case of the Rum population, the simulations suggest that selection coefficients may not be high enough to influence ROH distribution. On the other hand, </w:t>
      </w:r>
      <w:r w:rsidR="00D118B0">
        <w:t xml:space="preserve">in </w:t>
      </w:r>
      <w:r w:rsidR="00ED1F61">
        <w:t xml:space="preserve">populations with higher selection coefficients (e.g. artificially selected organisms) the selection can drive ROH distribution. </w:t>
      </w:r>
    </w:p>
    <w:p w14:paraId="5B6EBF11" w14:textId="66850139" w:rsidR="00654DCC" w:rsidRDefault="008A7D5B" w:rsidP="007C0DD1">
      <w:pPr>
        <w:tabs>
          <w:tab w:val="left" w:pos="1320"/>
        </w:tabs>
      </w:pPr>
      <w:r>
        <w:t xml:space="preserve">From our simulations, we show that of all the variables tested, population history actually had the greatest influence on ROH distribution. Between population history scenarios </w:t>
      </w:r>
      <w:r w:rsidR="005834DE">
        <w:t>there is a noticeable difference in both mean P and top 1% P</w:t>
      </w:r>
      <w:r w:rsidR="0093562D">
        <w:t xml:space="preserve">. The simulations with a severe bottleneck had the highest number of ROH and each model had considerable variability per simulation shown in the spread of the violin plot. </w:t>
      </w:r>
      <w:r w:rsidR="00D20D7C">
        <w:t xml:space="preserve">These results reflect those </w:t>
      </w:r>
      <w:r w:rsidR="00654DCC">
        <w:t xml:space="preserve">observed in </w:t>
      </w:r>
      <w:r w:rsidR="00D20D7C">
        <w:t>real bottlenecked populations</w:t>
      </w:r>
      <w:r w:rsidR="007F3DF9">
        <w:t xml:space="preserve"> (</w:t>
      </w:r>
      <w:r w:rsidR="007F3DF9" w:rsidRPr="007F3DF9">
        <w:rPr>
          <w:highlight w:val="yellow"/>
        </w:rPr>
        <w:t>REF</w:t>
      </w:r>
      <w:r w:rsidR="007F3DF9">
        <w:t>)</w:t>
      </w:r>
      <w:r w:rsidR="00D20D7C">
        <w:t>. A smaller effective population size means inbreeding will be more common than in populations with no bottleneck, resulting in more ROH in the population. On the other hand</w:t>
      </w:r>
      <w:r w:rsidR="00654DCC">
        <w:t>,</w:t>
      </w:r>
      <w:r w:rsidR="00D20D7C">
        <w:t xml:space="preserve"> simulations with no bottleneck (i.e. reflecting the mainland population)</w:t>
      </w:r>
      <w:r w:rsidR="00654DCC">
        <w:t xml:space="preserve"> show</w:t>
      </w:r>
      <w:r w:rsidR="00D20D7C">
        <w:t xml:space="preserve"> a very low incidence of ROH when on the same scale as the other </w:t>
      </w:r>
      <w:r w:rsidR="00654DCC">
        <w:t xml:space="preserve">population scenarios. Reflecting the differences found </w:t>
      </w:r>
      <w:r w:rsidR="004961EF">
        <w:t xml:space="preserve">in the empirical data </w:t>
      </w:r>
      <w:r w:rsidR="00654DCC">
        <w:t>between the mainland and R</w:t>
      </w:r>
      <w:r w:rsidR="004961EF">
        <w:t>um population. T</w:t>
      </w:r>
      <w:r w:rsidR="00654DCC">
        <w:t>he mainland population, with a higher effective population size</w:t>
      </w:r>
      <w:r w:rsidR="004961EF">
        <w:t>,</w:t>
      </w:r>
      <w:r w:rsidR="00654DCC">
        <w:t xml:space="preserve"> will have a lower level of inbreeding</w:t>
      </w:r>
      <w:r w:rsidR="004961EF">
        <w:t xml:space="preserve"> resulting in less ROH</w:t>
      </w:r>
      <w:r w:rsidR="00654DCC">
        <w:t>.</w:t>
      </w:r>
      <w:r w:rsidR="004961EF">
        <w:t xml:space="preserve"> We also see a </w:t>
      </w:r>
      <w:r w:rsidR="00115493">
        <w:t xml:space="preserve">significantly higher mean P and top 1% P in </w:t>
      </w:r>
      <w:r w:rsidR="004961EF">
        <w:t>the stronger selection coefficient model relative to the other models in this population history scenario</w:t>
      </w:r>
      <w:r w:rsidR="00115493">
        <w:t>, a pattern which is not present in the other two population history scenarios</w:t>
      </w:r>
      <w:r w:rsidR="004961EF">
        <w:t>. This again reflects what is found in literature, tha</w:t>
      </w:r>
      <w:r w:rsidR="00D118B0">
        <w:t>t</w:t>
      </w:r>
      <w:r w:rsidR="004961EF">
        <w:t xml:space="preserve"> in larger populations selection is more efficient. </w:t>
      </w:r>
      <w:r w:rsidR="00E3119B">
        <w:t>As such, mutations with higher selection coefficients are likely occurring at a higher frequency and therefore are able to be selected for or against, resulting in a higher incidence of ROH compared to the other models. In a smaller population these mutations may not reach fixation as a result of genetic drift</w:t>
      </w:r>
      <w:r w:rsidR="00E803E6">
        <w:t xml:space="preserve"> (</w:t>
      </w:r>
      <w:r w:rsidR="00E803E6" w:rsidRPr="00E803E6">
        <w:rPr>
          <w:highlight w:val="yellow"/>
        </w:rPr>
        <w:t>REF</w:t>
      </w:r>
      <w:r w:rsidR="00E803E6">
        <w:t>!!)</w:t>
      </w:r>
      <w:r w:rsidR="00E3119B">
        <w:t xml:space="preserve">. </w:t>
      </w:r>
    </w:p>
    <w:p w14:paraId="3605DF57" w14:textId="5A1EB75F" w:rsidR="00E803E6" w:rsidRDefault="00E803E6" w:rsidP="007C0DD1">
      <w:pPr>
        <w:tabs>
          <w:tab w:val="left" w:pos="1320"/>
        </w:tabs>
      </w:pPr>
      <w:r>
        <w:t>Our simulations have offered a valuable way to assess how different factors may be affecting our main study population on Rum</w:t>
      </w:r>
      <w:r w:rsidR="00D118B0">
        <w:t>, o</w:t>
      </w:r>
      <w:r>
        <w:t xml:space="preserve">verall showing that population history has the greatest effect on ROH distribution and density in a simulated wild population. Interestingly selection and recombination do not appear to influence the distribution of ROH in our simulations. Selection only appears to have an effect when the selection coefficients are increased to possibly unrealistic </w:t>
      </w:r>
      <w:r w:rsidR="00D118B0">
        <w:t xml:space="preserve">levels </w:t>
      </w:r>
      <w:r>
        <w:t xml:space="preserve">for a wild population. In a slightly contrary </w:t>
      </w:r>
      <w:r w:rsidR="00F5654A">
        <w:t>outcome</w:t>
      </w:r>
      <w:r>
        <w:t xml:space="preserve"> to our results</w:t>
      </w:r>
      <w:r w:rsidR="00F5654A">
        <w:t xml:space="preserve"> </w:t>
      </w:r>
      <w:r>
        <w:t>above</w:t>
      </w:r>
      <w:r w:rsidR="00F5654A">
        <w:t xml:space="preserve"> and past literature </w:t>
      </w:r>
      <w:r>
        <w:t xml:space="preserve">showing </w:t>
      </w:r>
      <w:r w:rsidR="00F5654A">
        <w:t xml:space="preserve">the </w:t>
      </w:r>
      <w:r>
        <w:t xml:space="preserve">effects of recombination rate on ROH distribution, a model including recombination rate does not differ greatly to a null model. </w:t>
      </w:r>
      <w:r w:rsidR="00F5654A">
        <w:t xml:space="preserve">It may be that recombination rate does effect ROH distribution but not to a such dramatic state that would result in a ROH hotspot. </w:t>
      </w:r>
    </w:p>
    <w:p w14:paraId="110ADDF8" w14:textId="77777777" w:rsidR="006E569D" w:rsidRDefault="006E569D" w:rsidP="007C0DD1">
      <w:pPr>
        <w:tabs>
          <w:tab w:val="left" w:pos="1320"/>
        </w:tabs>
      </w:pPr>
    </w:p>
    <w:p w14:paraId="59D76AA8" w14:textId="77777777" w:rsidR="00D20D7C" w:rsidRDefault="00D20D7C" w:rsidP="007C0DD1">
      <w:pPr>
        <w:tabs>
          <w:tab w:val="left" w:pos="1320"/>
        </w:tabs>
      </w:pPr>
    </w:p>
    <w:p w14:paraId="0E892C4A" w14:textId="306BFDFB" w:rsidR="004869A6" w:rsidRDefault="004869A6" w:rsidP="007C0DD1">
      <w:pPr>
        <w:tabs>
          <w:tab w:val="left" w:pos="1320"/>
        </w:tabs>
      </w:pPr>
    </w:p>
    <w:p w14:paraId="39FB4CFE" w14:textId="7C05BF4B" w:rsidR="004869A6" w:rsidRDefault="004869A6" w:rsidP="007C0DD1">
      <w:pPr>
        <w:tabs>
          <w:tab w:val="left" w:pos="1320"/>
        </w:tabs>
      </w:pPr>
    </w:p>
    <w:p w14:paraId="0388A134" w14:textId="66D05A34" w:rsidR="004869A6" w:rsidRDefault="004869A6" w:rsidP="007C0DD1">
      <w:pPr>
        <w:tabs>
          <w:tab w:val="left" w:pos="1320"/>
        </w:tabs>
      </w:pPr>
    </w:p>
    <w:p w14:paraId="62216FD4" w14:textId="39BF600F" w:rsidR="004869A6" w:rsidRDefault="004869A6" w:rsidP="007C0DD1">
      <w:pPr>
        <w:tabs>
          <w:tab w:val="left" w:pos="1320"/>
        </w:tabs>
      </w:pPr>
    </w:p>
    <w:p w14:paraId="7DD4EA00" w14:textId="254BD827" w:rsidR="004869A6" w:rsidRDefault="004869A6" w:rsidP="007C0DD1">
      <w:pPr>
        <w:tabs>
          <w:tab w:val="left" w:pos="1320"/>
        </w:tabs>
      </w:pPr>
    </w:p>
    <w:p w14:paraId="69B00D9B" w14:textId="43EEFC45" w:rsidR="004869A6" w:rsidRDefault="004869A6" w:rsidP="007C0DD1">
      <w:pPr>
        <w:tabs>
          <w:tab w:val="left" w:pos="1320"/>
        </w:tabs>
      </w:pPr>
    </w:p>
    <w:p w14:paraId="4250B6B0" w14:textId="6B836858" w:rsidR="004869A6" w:rsidRDefault="004869A6" w:rsidP="007C0DD1">
      <w:pPr>
        <w:tabs>
          <w:tab w:val="left" w:pos="1320"/>
        </w:tabs>
      </w:pPr>
    </w:p>
    <w:p w14:paraId="2B46E584" w14:textId="2259CE4A" w:rsidR="004869A6" w:rsidRDefault="004869A6" w:rsidP="007C0DD1">
      <w:pPr>
        <w:tabs>
          <w:tab w:val="left" w:pos="1320"/>
        </w:tabs>
      </w:pPr>
    </w:p>
    <w:p w14:paraId="6A4B9F75" w14:textId="253C2ACA" w:rsidR="004869A6" w:rsidRDefault="004869A6" w:rsidP="007C0DD1">
      <w:pPr>
        <w:tabs>
          <w:tab w:val="left" w:pos="1320"/>
        </w:tabs>
      </w:pPr>
    </w:p>
    <w:p w14:paraId="104256F6" w14:textId="7C851E65" w:rsidR="004869A6" w:rsidRDefault="004869A6" w:rsidP="007C0DD1">
      <w:pPr>
        <w:tabs>
          <w:tab w:val="left" w:pos="1320"/>
        </w:tabs>
      </w:pPr>
    </w:p>
    <w:p w14:paraId="19EC0659" w14:textId="60CAC47E" w:rsidR="004869A6" w:rsidRDefault="004869A6" w:rsidP="007C0DD1">
      <w:pPr>
        <w:tabs>
          <w:tab w:val="left" w:pos="1320"/>
        </w:tabs>
      </w:pPr>
    </w:p>
    <w:p w14:paraId="5DE0F1DC" w14:textId="1FAC7100" w:rsidR="00B748CC" w:rsidRDefault="00B748CC">
      <w:pPr>
        <w:rPr>
          <w:b/>
        </w:rPr>
      </w:pPr>
      <w:r>
        <w:rPr>
          <w:b/>
        </w:rPr>
        <w:br w:type="page"/>
      </w:r>
    </w:p>
    <w:p w14:paraId="3577E32B" w14:textId="79C2E401" w:rsidR="004869A6" w:rsidRDefault="00B748CC" w:rsidP="00B748CC">
      <w:pPr>
        <w:pStyle w:val="Heading2"/>
        <w:rPr>
          <w:b/>
          <w:color w:val="auto"/>
        </w:rPr>
      </w:pPr>
      <w:r w:rsidRPr="00B748CC">
        <w:rPr>
          <w:b/>
          <w:color w:val="auto"/>
        </w:rPr>
        <w:t xml:space="preserve">References </w:t>
      </w:r>
    </w:p>
    <w:p w14:paraId="44B1F625" w14:textId="77777777" w:rsidR="00B748CC" w:rsidRPr="00B748CC" w:rsidRDefault="00B748CC" w:rsidP="00B748CC"/>
    <w:p w14:paraId="74D6D991" w14:textId="77777777" w:rsidR="00156E62" w:rsidRPr="00156E62" w:rsidRDefault="000119F1" w:rsidP="00156E62">
      <w:pPr>
        <w:pStyle w:val="EndNoteBibliography"/>
        <w:spacing w:after="0"/>
        <w:ind w:left="720" w:hanging="720"/>
      </w:pPr>
      <w:r>
        <w:rPr>
          <w:b/>
        </w:rPr>
        <w:fldChar w:fldCharType="begin"/>
      </w:r>
      <w:r>
        <w:rPr>
          <w:b/>
        </w:rPr>
        <w:instrText xml:space="preserve"> ADDIN EN.REFLIST </w:instrText>
      </w:r>
      <w:r>
        <w:rPr>
          <w:b/>
        </w:rPr>
        <w:fldChar w:fldCharType="separate"/>
      </w:r>
      <w:r w:rsidR="00156E62" w:rsidRPr="00156E62">
        <w:t xml:space="preserve">Bosse, M., H. J. Megens, O. Madsen, Y. Paudel, L. A. Frantz, L. B. Schook, R. P. Crooijmans, and M. A. Groenen. 2012. 'Regions of homozygosity in the porcine genome: consequence of demography and the recombination landscape', </w:t>
      </w:r>
      <w:r w:rsidR="00156E62" w:rsidRPr="00156E62">
        <w:rPr>
          <w:i/>
        </w:rPr>
        <w:t>PLoS Genet</w:t>
      </w:r>
      <w:r w:rsidR="00156E62" w:rsidRPr="00156E62">
        <w:t>, 8: e1003100.</w:t>
      </w:r>
    </w:p>
    <w:p w14:paraId="03D9399E" w14:textId="77777777" w:rsidR="00156E62" w:rsidRPr="00156E62" w:rsidRDefault="00156E62" w:rsidP="00156E62">
      <w:pPr>
        <w:pStyle w:val="EndNoteBibliography"/>
        <w:spacing w:after="0"/>
        <w:ind w:left="720" w:hanging="720"/>
      </w:pPr>
      <w:r w:rsidRPr="00156E62">
        <w:t xml:space="preserve">Brauning, R. ;Fisher, P.J,;  A.F. McCulloch; R. J. Smithies; J. F. Ward; M. J. Bixley; C.T. Lawley; S.J. Rowe; J.C. McEwan. 2015. 'Utilization of high throughput genome sequencing technology for large scale single nucleotide polymorphism discovery in red deer and Canadian elk', </w:t>
      </w:r>
      <w:r w:rsidRPr="00156E62">
        <w:rPr>
          <w:i/>
        </w:rPr>
        <w:t>bioRxiv</w:t>
      </w:r>
      <w:r w:rsidRPr="00156E62">
        <w:t>.</w:t>
      </w:r>
    </w:p>
    <w:p w14:paraId="4A507826" w14:textId="77777777" w:rsidR="00156E62" w:rsidRPr="00156E62" w:rsidRDefault="00156E62" w:rsidP="00156E62">
      <w:pPr>
        <w:pStyle w:val="EndNoteBibliography"/>
        <w:spacing w:after="0"/>
        <w:ind w:left="720" w:hanging="720"/>
      </w:pPr>
      <w:r w:rsidRPr="00156E62">
        <w:t xml:space="preserve">Charlesworth, B. 2009. 'Fundamental concepts in genetics: effective population size and patterns of molecular evolution and variation', </w:t>
      </w:r>
      <w:r w:rsidRPr="00156E62">
        <w:rPr>
          <w:i/>
        </w:rPr>
        <w:t>Nat Rev Genet</w:t>
      </w:r>
      <w:r w:rsidRPr="00156E62">
        <w:t>, 10: 195-205.</w:t>
      </w:r>
    </w:p>
    <w:p w14:paraId="2DC4B086" w14:textId="77777777" w:rsidR="00156E62" w:rsidRPr="00156E62" w:rsidRDefault="00156E62" w:rsidP="00156E62">
      <w:pPr>
        <w:pStyle w:val="EndNoteBibliography"/>
        <w:spacing w:after="0"/>
        <w:ind w:left="720" w:hanging="720"/>
      </w:pPr>
      <w:r w:rsidRPr="00156E62">
        <w:t xml:space="preserve">Clutton-Brock, Tim H, Fiona E Guinness, and Steve D Albon. 1982. </w:t>
      </w:r>
      <w:r w:rsidRPr="00156E62">
        <w:rPr>
          <w:i/>
        </w:rPr>
        <w:t>Red deer: behavior and ecology of two sexes</w:t>
      </w:r>
      <w:r w:rsidRPr="00156E62">
        <w:t xml:space="preserve"> (University of Chicago press).</w:t>
      </w:r>
    </w:p>
    <w:p w14:paraId="4A571933" w14:textId="77777777" w:rsidR="00156E62" w:rsidRPr="00156E62" w:rsidRDefault="00156E62" w:rsidP="00156E62">
      <w:pPr>
        <w:pStyle w:val="EndNoteBibliography"/>
        <w:spacing w:after="0"/>
        <w:ind w:left="720" w:hanging="720"/>
      </w:pPr>
      <w:r w:rsidRPr="00156E62">
        <w:t xml:space="preserve">Curik, Ino, Maja Ferenčaković, and Johann Sölkner. 2014. 'Inbreeding and runs of homozygosity: a possible solution to an old problem', </w:t>
      </w:r>
      <w:r w:rsidRPr="00156E62">
        <w:rPr>
          <w:i/>
        </w:rPr>
        <w:t>Livestock Science</w:t>
      </w:r>
      <w:r w:rsidRPr="00156E62">
        <w:t>, 166: 26-34.</w:t>
      </w:r>
    </w:p>
    <w:p w14:paraId="1D6529F1" w14:textId="77777777" w:rsidR="00156E62" w:rsidRPr="00156E62" w:rsidRDefault="00156E62" w:rsidP="00156E62">
      <w:pPr>
        <w:pStyle w:val="EndNoteBibliography"/>
        <w:spacing w:after="0"/>
        <w:ind w:left="720" w:hanging="720"/>
      </w:pPr>
      <w:r w:rsidRPr="00156E62">
        <w:t xml:space="preserve">Frankham, R. 2007. 'Effective population size/adult population size ratios in wildlife: a review', </w:t>
      </w:r>
      <w:r w:rsidRPr="00156E62">
        <w:rPr>
          <w:i/>
        </w:rPr>
        <w:t>Genet Res</w:t>
      </w:r>
      <w:r w:rsidRPr="00156E62">
        <w:t>, 89: 491-503.</w:t>
      </w:r>
    </w:p>
    <w:p w14:paraId="2E7E8195" w14:textId="77777777" w:rsidR="00156E62" w:rsidRPr="00156E62" w:rsidRDefault="00156E62" w:rsidP="00156E62">
      <w:pPr>
        <w:pStyle w:val="EndNoteBibliography"/>
        <w:spacing w:after="0"/>
        <w:ind w:left="720" w:hanging="720"/>
      </w:pPr>
      <w:r w:rsidRPr="00156E62">
        <w:t xml:space="preserve">Grilz-Seger, G., T. Druml, M. Neuditschko, M. Mesaric, M. Cotman, and G. Brem. 2019. 'Analysis of ROH patterns in the Noriker horse breed reveals signatures of selection for coat color and body size', </w:t>
      </w:r>
      <w:r w:rsidRPr="00156E62">
        <w:rPr>
          <w:i/>
        </w:rPr>
        <w:t>Anim Genet</w:t>
      </w:r>
      <w:r w:rsidRPr="00156E62">
        <w:t>, 50: 334-46.</w:t>
      </w:r>
    </w:p>
    <w:p w14:paraId="52240133" w14:textId="77777777" w:rsidR="00156E62" w:rsidRPr="00156E62" w:rsidRDefault="00156E62" w:rsidP="00156E62">
      <w:pPr>
        <w:pStyle w:val="EndNoteBibliography"/>
        <w:spacing w:after="0"/>
        <w:ind w:left="720" w:hanging="720"/>
      </w:pPr>
      <w:r w:rsidRPr="00156E62">
        <w:t xml:space="preserve">Haller, B. C., and P. W. Messer. 2019. 'SLiM 3: Forward Genetic Simulations Beyond the Wright-Fisher Model', </w:t>
      </w:r>
      <w:r w:rsidRPr="00156E62">
        <w:rPr>
          <w:i/>
        </w:rPr>
        <w:t>Mol Biol Evol</w:t>
      </w:r>
      <w:r w:rsidRPr="00156E62">
        <w:t>, 36: 632-37.</w:t>
      </w:r>
    </w:p>
    <w:p w14:paraId="723E880F" w14:textId="77777777" w:rsidR="00156E62" w:rsidRPr="00156E62" w:rsidRDefault="00156E62" w:rsidP="00156E62">
      <w:pPr>
        <w:pStyle w:val="EndNoteBibliography"/>
        <w:spacing w:after="0"/>
        <w:ind w:left="720" w:hanging="720"/>
      </w:pPr>
      <w:r w:rsidRPr="00156E62">
        <w:t xml:space="preserve">Huisman, J., L. E. Kruuk, P. A. Ellis, T. Clutton-Brock, and J. M. Pemberton. 2016. 'Inbreeding depression across the lifespan in a wild mammal population', </w:t>
      </w:r>
      <w:r w:rsidRPr="00156E62">
        <w:rPr>
          <w:i/>
        </w:rPr>
        <w:t>Proc Natl Acad Sci U S A</w:t>
      </w:r>
      <w:r w:rsidRPr="00156E62">
        <w:t>, 113: 3585-90.</w:t>
      </w:r>
    </w:p>
    <w:p w14:paraId="1FA286D2" w14:textId="77777777" w:rsidR="00156E62" w:rsidRPr="00156E62" w:rsidRDefault="00156E62" w:rsidP="00156E62">
      <w:pPr>
        <w:pStyle w:val="EndNoteBibliography"/>
        <w:spacing w:after="0"/>
        <w:ind w:left="720" w:hanging="720"/>
      </w:pPr>
      <w:r w:rsidRPr="00156E62">
        <w:t xml:space="preserve">Johnston, S. E., J. Huisman, P. A. Ellis, and J. M. Pemberton. 2017. 'A High-Density Linkage Map Reveals Sexual Dimorphism in Recombination Landscapes in Red Deer (Cervus elaphus)', </w:t>
      </w:r>
      <w:r w:rsidRPr="00156E62">
        <w:rPr>
          <w:i/>
        </w:rPr>
        <w:t>G3 (Bethesda)</w:t>
      </w:r>
      <w:r w:rsidRPr="00156E62">
        <w:t>, 7: 2859-70.</w:t>
      </w:r>
    </w:p>
    <w:p w14:paraId="66C9EEDF" w14:textId="77777777" w:rsidR="00156E62" w:rsidRPr="00156E62" w:rsidRDefault="00156E62" w:rsidP="00156E62">
      <w:pPr>
        <w:pStyle w:val="EndNoteBibliography"/>
        <w:spacing w:after="0"/>
        <w:ind w:left="720" w:hanging="720"/>
      </w:pPr>
      <w:r w:rsidRPr="00156E62">
        <w:t xml:space="preserve">Kardos, M., A. Qvarnstrom, and H. Ellegren. 2017. 'Inferring Individual Inbreeding and Demographic History from Segments of Identity by Descent in Ficedula Flycatcher Genome Sequences', </w:t>
      </w:r>
      <w:r w:rsidRPr="00156E62">
        <w:rPr>
          <w:i/>
        </w:rPr>
        <w:t>Genetics</w:t>
      </w:r>
      <w:r w:rsidRPr="00156E62">
        <w:t>, 205: 1319-34.</w:t>
      </w:r>
    </w:p>
    <w:p w14:paraId="7FC13E8A" w14:textId="77777777" w:rsidR="00156E62" w:rsidRPr="00156E62" w:rsidRDefault="00156E62" w:rsidP="00156E62">
      <w:pPr>
        <w:pStyle w:val="EndNoteBibliography"/>
        <w:spacing w:after="0"/>
        <w:ind w:left="720" w:hanging="720"/>
      </w:pPr>
      <w:r w:rsidRPr="00156E62">
        <w:t xml:space="preserve">Kawakami, T., L. Smeds, N. Backstrom, A. Husby, A. Qvarnstrom, C. F. Mugal, P. Olason, and H. Ellegren. 2014. 'A high-density linkage map enables a second-generation collared flycatcher genome assembly and reveals the patterns of avian recombination rate variation and chromosomal evolution', </w:t>
      </w:r>
      <w:r w:rsidRPr="00156E62">
        <w:rPr>
          <w:i/>
        </w:rPr>
        <w:t>Mol Ecol</w:t>
      </w:r>
      <w:r w:rsidRPr="00156E62">
        <w:t>, 23: 4035-58.</w:t>
      </w:r>
    </w:p>
    <w:p w14:paraId="0BD32149" w14:textId="77777777" w:rsidR="00156E62" w:rsidRPr="00156E62" w:rsidRDefault="00156E62" w:rsidP="00156E62">
      <w:pPr>
        <w:pStyle w:val="EndNoteBibliography"/>
        <w:spacing w:after="0"/>
        <w:ind w:left="720" w:hanging="720"/>
      </w:pPr>
      <w:r w:rsidRPr="00156E62">
        <w:t xml:space="preserve">McFarlane, S. E., D. C. Hunter, H. V. Senn, S. L. Smith, R. Holland, J. Huisman, and J. M. Pemberton. 2020. 'Increased genetic marker density reveals high levels of admixture between red deer and introduced Japanese sika in Kintyre, Scotland', </w:t>
      </w:r>
      <w:r w:rsidRPr="00156E62">
        <w:rPr>
          <w:i/>
        </w:rPr>
        <w:t>Evol Appl</w:t>
      </w:r>
      <w:r w:rsidRPr="00156E62">
        <w:t>, 13: 432-41.</w:t>
      </w:r>
    </w:p>
    <w:p w14:paraId="12F1A725" w14:textId="77777777" w:rsidR="00156E62" w:rsidRPr="00156E62" w:rsidRDefault="00156E62" w:rsidP="00156E62">
      <w:pPr>
        <w:pStyle w:val="EndNoteBibliography"/>
        <w:spacing w:after="0"/>
        <w:ind w:left="720" w:hanging="720"/>
      </w:pPr>
      <w:r w:rsidRPr="00156E62">
        <w:t xml:space="preserve">Nandolo, W., Y. T. Utsunomiya, G. Meszaros, M. Wurzinger, N. Khayadzadeh, R. B. P. Torrecilha, H. A. Mulindwa, T. N. Gondwe, P. Waldmann, M. Ferencakovic, J. F. Garcia, B. D. Rosen, D. Bickhart, C. P. van Tassell, I. Curik, and J. Solkner. 2018. 'Misidentification of runs of homozygosity islands in cattle caused by interference with copy number variation or large intermarker distances', </w:t>
      </w:r>
      <w:r w:rsidRPr="00156E62">
        <w:rPr>
          <w:i/>
        </w:rPr>
        <w:t>Genet Sel Evol</w:t>
      </w:r>
      <w:r w:rsidRPr="00156E62">
        <w:t>, 50: 43.</w:t>
      </w:r>
    </w:p>
    <w:p w14:paraId="0A13CB21" w14:textId="77777777" w:rsidR="00156E62" w:rsidRPr="00156E62" w:rsidRDefault="00156E62" w:rsidP="00156E62">
      <w:pPr>
        <w:pStyle w:val="EndNoteBibliography"/>
        <w:spacing w:after="0"/>
        <w:ind w:left="720" w:hanging="720"/>
      </w:pPr>
      <w:r w:rsidRPr="00156E62">
        <w:t xml:space="preserve">Nothnagel, M., T. T. Lu, M. Kayser, and M. Krawczak. 2010. 'Genomic and geographic distribution of SNP-defined runs of homozygosity in Europeans', </w:t>
      </w:r>
      <w:r w:rsidRPr="00156E62">
        <w:rPr>
          <w:i/>
        </w:rPr>
        <w:t>Hum Mol Genet</w:t>
      </w:r>
      <w:r w:rsidRPr="00156E62">
        <w:t>, 19: 2927-35.</w:t>
      </w:r>
    </w:p>
    <w:p w14:paraId="6C68FA2E" w14:textId="77777777" w:rsidR="00156E62" w:rsidRPr="00156E62" w:rsidRDefault="00156E62" w:rsidP="00156E62">
      <w:pPr>
        <w:pStyle w:val="EndNoteBibliography"/>
        <w:spacing w:after="0"/>
        <w:ind w:left="720" w:hanging="720"/>
      </w:pPr>
      <w:r w:rsidRPr="00156E62">
        <w:t xml:space="preserve">Pemberton, T. J., D. Absher, M. W. Feldman, R. M. Myers, N. A. Rosenberg, and J. Z. Li. 2012. 'Genomic patterns of homozygosity in worldwide human populations', </w:t>
      </w:r>
      <w:r w:rsidRPr="00156E62">
        <w:rPr>
          <w:i/>
        </w:rPr>
        <w:t>Am J Hum Genet</w:t>
      </w:r>
      <w:r w:rsidRPr="00156E62">
        <w:t>, 91: 275-92.</w:t>
      </w:r>
    </w:p>
    <w:p w14:paraId="54C443EC" w14:textId="77777777" w:rsidR="00156E62" w:rsidRPr="00156E62" w:rsidRDefault="00156E62" w:rsidP="00156E62">
      <w:pPr>
        <w:pStyle w:val="EndNoteBibliography"/>
        <w:spacing w:after="0"/>
        <w:ind w:left="720" w:hanging="720"/>
      </w:pPr>
      <w:r w:rsidRPr="00156E62">
        <w:t xml:space="preserve">Peripolli, E., N. B. Stafuzza, D. P. Munari, A. L. F. Lima, R. Irgang, M. A. Machado, Jcdc Panetto, R. V. Ventura, F. Baldi, and Mvgb da Silva. 2018. 'Assessment of runs of homozygosity islands and estimates of genomic inbreeding in Gyr (Bos indicus) dairy cattle', </w:t>
      </w:r>
      <w:r w:rsidRPr="00156E62">
        <w:rPr>
          <w:i/>
        </w:rPr>
        <w:t>BMC Genomics</w:t>
      </w:r>
      <w:r w:rsidRPr="00156E62">
        <w:t>, 19: 34.</w:t>
      </w:r>
    </w:p>
    <w:p w14:paraId="296A2CE2" w14:textId="77777777" w:rsidR="00156E62" w:rsidRPr="00156E62" w:rsidRDefault="00156E62" w:rsidP="00156E62">
      <w:pPr>
        <w:pStyle w:val="EndNoteBibliography"/>
        <w:spacing w:after="0"/>
        <w:ind w:left="720" w:hanging="720"/>
      </w:pPr>
      <w:r w:rsidRPr="00156E62">
        <w:t xml:space="preserve">Pryce, J. E., M. Haile-Mariam, M. E. Goddard, and B. J. Hayes. 2014. 'Identification of genomic regions associated with inbreeding depression in Holstein and Jersey dairy cattle', </w:t>
      </w:r>
      <w:r w:rsidRPr="00156E62">
        <w:rPr>
          <w:i/>
        </w:rPr>
        <w:t>Genet Sel Evol</w:t>
      </w:r>
      <w:r w:rsidRPr="00156E62">
        <w:t>, 46: 71.</w:t>
      </w:r>
    </w:p>
    <w:p w14:paraId="1CFC3304" w14:textId="77777777" w:rsidR="00156E62" w:rsidRPr="00156E62" w:rsidRDefault="00156E62" w:rsidP="00156E62">
      <w:pPr>
        <w:pStyle w:val="EndNoteBibliography"/>
        <w:spacing w:after="0"/>
        <w:ind w:left="720" w:hanging="720"/>
      </w:pPr>
      <w:r w:rsidRPr="00156E62">
        <w:t xml:space="preserve">Purcell, S., B. Neale, K. Todd-Brown, L. Thomas, M. A. Ferreira, D. Bender, J. Maller, P. Sklar, P. I. de Bakker, M. J. Daly, and P. C. Sham. 2007. 'PLINK: a tool set for whole-genome association and population-based linkage analyses', </w:t>
      </w:r>
      <w:r w:rsidRPr="00156E62">
        <w:rPr>
          <w:i/>
        </w:rPr>
        <w:t>Am J Hum Genet</w:t>
      </w:r>
      <w:r w:rsidRPr="00156E62">
        <w:t>, 81: 559-75.</w:t>
      </w:r>
    </w:p>
    <w:p w14:paraId="4B82504E" w14:textId="77777777" w:rsidR="00156E62" w:rsidRPr="00156E62" w:rsidRDefault="00156E62" w:rsidP="00156E62">
      <w:pPr>
        <w:pStyle w:val="EndNoteBibliography"/>
        <w:ind w:left="720" w:hanging="720"/>
      </w:pPr>
      <w:r w:rsidRPr="00156E62">
        <w:t xml:space="preserve">Purfield, D. C., D. P. Berry, S. McParland, and D. G. Bradley. 2012. 'Runs of homozygosity and population history in cattle', </w:t>
      </w:r>
      <w:r w:rsidRPr="00156E62">
        <w:rPr>
          <w:i/>
        </w:rPr>
        <w:t>BMC Genet</w:t>
      </w:r>
      <w:r w:rsidRPr="00156E62">
        <w:t>, 13: 70.</w:t>
      </w:r>
    </w:p>
    <w:p w14:paraId="0A314B62" w14:textId="6903A29D" w:rsidR="00604D8A" w:rsidRDefault="000119F1" w:rsidP="007C0DD1">
      <w:pPr>
        <w:tabs>
          <w:tab w:val="left" w:pos="1320"/>
        </w:tabs>
        <w:rPr>
          <w:b/>
        </w:rPr>
      </w:pPr>
      <w:r>
        <w:rPr>
          <w:b/>
        </w:rPr>
        <w:fldChar w:fldCharType="end"/>
      </w:r>
    </w:p>
    <w:p w14:paraId="62DA89E8" w14:textId="432067B2" w:rsidR="00604D8A" w:rsidRDefault="00604D8A">
      <w:pPr>
        <w:rPr>
          <w:b/>
        </w:rPr>
      </w:pPr>
    </w:p>
    <w:sectPr w:rsidR="00604D8A" w:rsidSect="00CC29AA">
      <w:pgSz w:w="11906" w:h="16838"/>
      <w:pgMar w:top="720" w:right="720" w:bottom="720" w:left="72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rosoft Office User" w:date="2021-08-13T15:51:00Z" w:initials="MOU">
    <w:p w14:paraId="2A1251E7" w14:textId="61F1A3D2" w:rsidR="00886C3F" w:rsidRDefault="00886C3F">
      <w:pPr>
        <w:pStyle w:val="CommentText"/>
      </w:pPr>
      <w:r>
        <w:rPr>
          <w:rStyle w:val="CommentReference"/>
        </w:rPr>
        <w:annotationRef/>
      </w:r>
      <w:r>
        <w:t>I thought selection doesn’t affect ROH?</w:t>
      </w:r>
    </w:p>
  </w:comment>
  <w:comment w:id="2" w:author="PEMBERTON Josephine" w:date="2021-09-01T12:11:00Z" w:initials="PJ">
    <w:p w14:paraId="70E9C69C" w14:textId="673AA5CA" w:rsidR="00886C3F" w:rsidRDefault="00886C3F">
      <w:pPr>
        <w:pStyle w:val="CommentText"/>
      </w:pPr>
      <w:r>
        <w:rPr>
          <w:rStyle w:val="CommentReference"/>
        </w:rPr>
        <w:annotationRef/>
      </w:r>
      <w:r>
        <w:t>Does in simulations</w:t>
      </w:r>
    </w:p>
  </w:comment>
  <w:comment w:id="0" w:author="PEMBERTON Josephine" w:date="2021-08-31T12:08:00Z" w:initials="PJ">
    <w:p w14:paraId="3959389D" w14:textId="0929DF57" w:rsidR="00886C3F" w:rsidRDefault="00886C3F">
      <w:pPr>
        <w:pStyle w:val="CommentText"/>
      </w:pPr>
      <w:r>
        <w:rPr>
          <w:rStyle w:val="CommentReference"/>
        </w:rPr>
        <w:annotationRef/>
      </w:r>
      <w:r>
        <w:t>Alternative title ‘ The effects of ….. on the number, size and genomic distribution of ……</w:t>
      </w:r>
    </w:p>
    <w:p w14:paraId="3788AEB1" w14:textId="77B42726" w:rsidR="00886C3F" w:rsidRDefault="00886C3F">
      <w:pPr>
        <w:pStyle w:val="CommentText"/>
      </w:pPr>
      <w:r>
        <w:t>Depends whether we agree on Martin’s suggestion to minimise stuff about FROH.</w:t>
      </w:r>
    </w:p>
  </w:comment>
  <w:comment w:id="4" w:author="Microsoft Office User" w:date="2021-08-13T15:52:00Z" w:initials="MOU">
    <w:p w14:paraId="77FD0AA4" w14:textId="36DC6A26" w:rsidR="00886C3F" w:rsidRDefault="00886C3F">
      <w:pPr>
        <w:pStyle w:val="CommentText"/>
      </w:pPr>
      <w:r>
        <w:rPr>
          <w:rStyle w:val="CommentReference"/>
        </w:rPr>
        <w:annotationRef/>
      </w:r>
      <w:r>
        <w:t>The last author on the list is usually the senior author, so Josephine.</w:t>
      </w:r>
    </w:p>
  </w:comment>
  <w:comment w:id="16" w:author="PEMBERTON Josephine" w:date="2021-08-31T12:12:00Z" w:initials="PJ">
    <w:p w14:paraId="2823A087" w14:textId="1D78B679" w:rsidR="00886C3F" w:rsidRDefault="00886C3F">
      <w:pPr>
        <w:pStyle w:val="CommentText"/>
      </w:pPr>
      <w:r>
        <w:rPr>
          <w:rStyle w:val="CommentReference"/>
        </w:rPr>
        <w:annotationRef/>
      </w:r>
      <w:r>
        <w:t>You don’t need both ‘inbreeding event’ and ‘related parents’</w:t>
      </w:r>
    </w:p>
  </w:comment>
  <w:comment w:id="19" w:author="PEMBERTON Josephine" w:date="2021-08-31T12:13:00Z" w:initials="PJ">
    <w:p w14:paraId="2BC8952E" w14:textId="4FCD3A38" w:rsidR="00886C3F" w:rsidRDefault="00886C3F">
      <w:pPr>
        <w:pStyle w:val="CommentText"/>
      </w:pPr>
      <w:r>
        <w:rPr>
          <w:rStyle w:val="CommentReference"/>
        </w:rPr>
        <w:annotationRef/>
      </w:r>
      <w:r>
        <w:t>The chips themselves are not data</w:t>
      </w:r>
    </w:p>
  </w:comment>
  <w:comment w:id="28" w:author="Microsoft Office User" w:date="2021-08-13T15:53:00Z" w:initials="MOU">
    <w:p w14:paraId="2ED429A5" w14:textId="2E292A31" w:rsidR="00886C3F" w:rsidRDefault="00886C3F">
      <w:pPr>
        <w:pStyle w:val="CommentText"/>
      </w:pPr>
      <w:r>
        <w:rPr>
          <w:rStyle w:val="CommentReference"/>
        </w:rPr>
        <w:annotationRef/>
      </w:r>
      <w:r>
        <w:t xml:space="preserve">Not sure about exponentially, would probably need some proof </w:t>
      </w:r>
      <w:r>
        <w:sym w:font="Wingdings" w:char="F04A"/>
      </w:r>
    </w:p>
  </w:comment>
  <w:comment w:id="29" w:author="Microsoft Office User" w:date="2021-08-16T13:32:00Z" w:initials="MOU">
    <w:p w14:paraId="5F1B1EA6" w14:textId="5E4D7F9A" w:rsidR="00886C3F" w:rsidRDefault="00886C3F">
      <w:pPr>
        <w:pStyle w:val="CommentText"/>
      </w:pPr>
      <w:r>
        <w:rPr>
          <w:rStyle w:val="CommentReference"/>
        </w:rPr>
        <w:annotationRef/>
      </w:r>
      <w:r>
        <w:t>This paragraph is good and I think this should be part of the first paragraph.</w:t>
      </w:r>
    </w:p>
  </w:comment>
  <w:comment w:id="33" w:author="PEMBERTON Josephine" w:date="2021-08-31T12:21:00Z" w:initials="PJ">
    <w:p w14:paraId="20C64C4E" w14:textId="5CAF33C6" w:rsidR="00886C3F" w:rsidRDefault="00886C3F">
      <w:pPr>
        <w:pStyle w:val="CommentText"/>
      </w:pPr>
      <w:r>
        <w:rPr>
          <w:rStyle w:val="CommentReference"/>
        </w:rPr>
        <w:annotationRef/>
      </w:r>
      <w:r>
        <w:t>Really needs the refs here.</w:t>
      </w:r>
    </w:p>
  </w:comment>
  <w:comment w:id="42" w:author="PEMBERTON Josephine" w:date="2021-08-31T12:23:00Z" w:initials="PJ">
    <w:p w14:paraId="5C57F9D5" w14:textId="40C2523D" w:rsidR="00886C3F" w:rsidRDefault="00886C3F">
      <w:pPr>
        <w:pStyle w:val="CommentText"/>
      </w:pPr>
      <w:r>
        <w:rPr>
          <w:rStyle w:val="CommentReference"/>
        </w:rPr>
        <w:annotationRef/>
      </w:r>
      <w:r>
        <w:t>In what way is Johnston 2017 a good reference here? It doesn’t say anything about ROH I think?  Maybe you are using it as a reference to variable recombination rates, if so it should appear earlier in the sentence</w:t>
      </w:r>
    </w:p>
  </w:comment>
  <w:comment w:id="45" w:author="Microsoft Office User" w:date="2021-08-16T13:34:00Z" w:initials="MOU">
    <w:p w14:paraId="0ACBA197" w14:textId="0CBF3AE6" w:rsidR="00886C3F" w:rsidRDefault="00886C3F">
      <w:pPr>
        <w:pStyle w:val="CommentText"/>
      </w:pPr>
      <w:r>
        <w:rPr>
          <w:rStyle w:val="CommentReference"/>
        </w:rPr>
        <w:annotationRef/>
      </w:r>
      <w:r>
        <w:t xml:space="preserve">This is a v nice paragraph. I think one important point which Marty makes is that high recombination regions don't actually have less IBD. The ROH are just broken up more and therefore algorithms like PLINK don't count these short ROH anymore and make it seem like there is less IBD, but it's only shorter ROH.  </w:t>
      </w:r>
    </w:p>
  </w:comment>
  <w:comment w:id="46" w:author="PEMBERTON Josephine" w:date="2021-08-31T12:27:00Z" w:initials="PJ">
    <w:p w14:paraId="146A8DFA" w14:textId="395ECB52" w:rsidR="00886C3F" w:rsidRDefault="00886C3F">
      <w:pPr>
        <w:pStyle w:val="CommentText"/>
      </w:pPr>
      <w:r>
        <w:rPr>
          <w:rStyle w:val="CommentReference"/>
        </w:rPr>
        <w:annotationRef/>
      </w:r>
      <w:r>
        <w:t>Sentence construction not good here – mine a bit better but not great either.</w:t>
      </w:r>
    </w:p>
  </w:comment>
  <w:comment w:id="53" w:author="PEMBERTON Josephine" w:date="2021-08-31T12:29:00Z" w:initials="PJ">
    <w:p w14:paraId="0544DD8A" w14:textId="616AEC0C" w:rsidR="00886C3F" w:rsidRDefault="00886C3F">
      <w:pPr>
        <w:pStyle w:val="CommentText"/>
      </w:pPr>
      <w:r>
        <w:rPr>
          <w:rStyle w:val="CommentReference"/>
        </w:rPr>
        <w:annotationRef/>
      </w:r>
      <w:r>
        <w:t>I think this is an ambiguous phrase.  Could mean the distribution of ROH length or the distribution of ROH across the genome.  I think you are talking about the second, but important to clarify.</w:t>
      </w:r>
    </w:p>
  </w:comment>
  <w:comment w:id="55" w:author="PEMBERTON Josephine" w:date="2021-08-31T12:32:00Z" w:initials="PJ">
    <w:p w14:paraId="6E9485FA" w14:textId="45F75AA8" w:rsidR="00886C3F" w:rsidRDefault="00886C3F">
      <w:pPr>
        <w:pStyle w:val="CommentText"/>
      </w:pPr>
      <w:r>
        <w:rPr>
          <w:rStyle w:val="CommentReference"/>
        </w:rPr>
        <w:annotationRef/>
      </w:r>
      <w:r>
        <w:t>again</w:t>
      </w:r>
    </w:p>
  </w:comment>
  <w:comment w:id="72" w:author="Microsoft Office User" w:date="2021-08-16T13:39:00Z" w:initials="MOU">
    <w:p w14:paraId="227C8604" w14:textId="73CC9B99" w:rsidR="00886C3F" w:rsidRDefault="00886C3F">
      <w:pPr>
        <w:pStyle w:val="CommentText"/>
      </w:pPr>
      <w:r>
        <w:rPr>
          <w:rStyle w:val="CommentReference"/>
        </w:rPr>
        <w:annotationRef/>
      </w:r>
      <w:r>
        <w:t>Maybe explain why you used multiple populations (how does this help to answer your question?)</w:t>
      </w:r>
    </w:p>
  </w:comment>
  <w:comment w:id="77" w:author="PEMBERTON Josephine" w:date="2021-08-31T12:39:00Z" w:initials="PJ">
    <w:p w14:paraId="669BB718" w14:textId="653BBF89" w:rsidR="00886C3F" w:rsidRDefault="00886C3F" w:rsidP="00433F99">
      <w:pPr>
        <w:pStyle w:val="CommentText"/>
      </w:pPr>
      <w:r>
        <w:rPr>
          <w:rStyle w:val="CommentReference"/>
        </w:rPr>
        <w:annotationRef/>
      </w:r>
      <w:r>
        <w:t>I suggest rewriting the objectives as a numbered list and sticking to the order for the rest of the paper sections.  I hope we can hammer out the questions objectives at our meeting – see covering email.</w:t>
      </w:r>
    </w:p>
  </w:comment>
  <w:comment w:id="76" w:author="Microsoft Office User" w:date="2021-08-16T13:40:00Z" w:initials="MOU">
    <w:p w14:paraId="7BE926D7" w14:textId="58230B2A" w:rsidR="00886C3F" w:rsidRDefault="00886C3F">
      <w:pPr>
        <w:pStyle w:val="CommentText"/>
      </w:pPr>
      <w:r>
        <w:rPr>
          <w:rStyle w:val="CommentReference"/>
        </w:rPr>
        <w:annotationRef/>
      </w:r>
      <w:r>
        <w:t>This is a key part of the paper and it would be good to write this a bit stronger: What is unknown from the empirical data but can be discovered with simulations?</w:t>
      </w:r>
    </w:p>
  </w:comment>
  <w:comment w:id="79" w:author="PEMBERTON Josephine" w:date="2021-08-31T12:50:00Z" w:initials="PJ">
    <w:p w14:paraId="1DA69270" w14:textId="636C35B9" w:rsidR="00886C3F" w:rsidRDefault="00886C3F">
      <w:pPr>
        <w:pStyle w:val="CommentText"/>
      </w:pPr>
      <w:r>
        <w:rPr>
          <w:rStyle w:val="CommentReference"/>
        </w:rPr>
        <w:annotationRef/>
      </w:r>
      <w:r>
        <w:t xml:space="preserve">I assume no QC based on HWE at either </w:t>
      </w:r>
      <w:proofErr w:type="spellStart"/>
      <w:r>
        <w:t>GenomeStudio</w:t>
      </w:r>
      <w:proofErr w:type="spellEnd"/>
      <w:r>
        <w:t xml:space="preserve"> or </w:t>
      </w:r>
      <w:proofErr w:type="spellStart"/>
      <w:r>
        <w:t>Genabel</w:t>
      </w:r>
      <w:proofErr w:type="spellEnd"/>
      <w:r>
        <w:t xml:space="preserve"> stage?  Might be worth saying this explicitly?</w:t>
      </w:r>
    </w:p>
  </w:comment>
  <w:comment w:id="81" w:author="HEWETT Anna" w:date="2021-02-02T12:21:00Z" w:initials="HA">
    <w:p w14:paraId="6CFFCB69" w14:textId="77777777" w:rsidR="00886C3F" w:rsidRDefault="00886C3F" w:rsidP="00AD4874">
      <w:pPr>
        <w:pStyle w:val="CommentText"/>
      </w:pPr>
      <w:r>
        <w:rPr>
          <w:rStyle w:val="CommentReference"/>
        </w:rPr>
        <w:annotationRef/>
      </w:r>
      <w:r>
        <w:t xml:space="preserve">Should I report all correlations i.e. for BP too and Kintyre population. </w:t>
      </w:r>
    </w:p>
  </w:comment>
  <w:comment w:id="82" w:author="PEMBERTON Josephine" w:date="2021-02-10T14:30:00Z" w:initials="PJ">
    <w:p w14:paraId="2C2B6612" w14:textId="77777777" w:rsidR="00886C3F" w:rsidRDefault="00886C3F" w:rsidP="00AD4874">
      <w:pPr>
        <w:pStyle w:val="CommentText"/>
      </w:pPr>
      <w:r>
        <w:rPr>
          <w:rStyle w:val="CommentReference"/>
        </w:rPr>
        <w:annotationRef/>
      </w:r>
      <w:r>
        <w:t xml:space="preserve">Yes, I think so.  </w:t>
      </w:r>
    </w:p>
  </w:comment>
  <w:comment w:id="83" w:author="HEWETT Anna" w:date="2021-07-30T17:49:00Z" w:initials="HA">
    <w:p w14:paraId="1B5BE96E" w14:textId="62B0B339" w:rsidR="00886C3F" w:rsidRDefault="00886C3F">
      <w:pPr>
        <w:pStyle w:val="CommentText"/>
      </w:pPr>
      <w:r>
        <w:rPr>
          <w:rStyle w:val="CommentReference"/>
        </w:rPr>
        <w:annotationRef/>
      </w:r>
      <w:r>
        <w:t>I may put in the supplementary, and I haven’t gone back through and done it yet (on my to do list for when you are on St Kilda)</w:t>
      </w:r>
    </w:p>
  </w:comment>
  <w:comment w:id="80" w:author="PEMBERTON Josephine" w:date="2021-08-31T15:26:00Z" w:initials="PJ">
    <w:p w14:paraId="55242646" w14:textId="678D5F55" w:rsidR="00886C3F" w:rsidRDefault="00886C3F">
      <w:pPr>
        <w:pStyle w:val="CommentText"/>
      </w:pPr>
      <w:r>
        <w:rPr>
          <w:rStyle w:val="CommentReference"/>
        </w:rPr>
        <w:annotationRef/>
      </w:r>
      <w:r>
        <w:t>I have done a bit of text reorganisation here to make the flow more logical and save space.</w:t>
      </w:r>
    </w:p>
  </w:comment>
  <w:comment w:id="84" w:author="HEWETT Anna" w:date="2021-09-10T16:26:00Z" w:initials="HA">
    <w:p w14:paraId="586D90B7" w14:textId="2F65DFD5" w:rsidR="000221D9" w:rsidRDefault="000221D9">
      <w:pPr>
        <w:pStyle w:val="CommentText"/>
      </w:pPr>
      <w:r>
        <w:rPr>
          <w:rStyle w:val="CommentReference"/>
        </w:rPr>
        <w:annotationRef/>
      </w:r>
      <w:r>
        <w:t>Check size is correct</w:t>
      </w:r>
    </w:p>
  </w:comment>
  <w:comment w:id="85" w:author="Microsoft Office User" w:date="2021-08-16T13:54:00Z" w:initials="MOU">
    <w:p w14:paraId="5610779E" w14:textId="3BDFF0D0" w:rsidR="00886C3F" w:rsidRDefault="00886C3F">
      <w:pPr>
        <w:pStyle w:val="CommentText"/>
      </w:pPr>
      <w:r>
        <w:rPr>
          <w:rStyle w:val="CommentReference"/>
        </w:rPr>
        <w:annotationRef/>
      </w:r>
      <w:r>
        <w:t>If you simulated mutations based on distributions, then all simulations will contain all types of mutations, from weak to strong, just in different proportions. It's still good to vary mean s, but I would call it differently (like just mean s). Also, I would have a look at papers looking at the proportion of beneficial to deleterious mutations as I think that deleterious mutations are usually 10-100 times more common than beneficial ones.</w:t>
      </w:r>
    </w:p>
  </w:comment>
  <w:comment w:id="86" w:author="HEWETT Anna" w:date="2021-09-24T16:45:00Z" w:initials="HA">
    <w:p w14:paraId="3946ABC9" w14:textId="747A71EF" w:rsidR="00FD7DE6" w:rsidRDefault="00FD7DE6">
      <w:pPr>
        <w:pStyle w:val="CommentText"/>
      </w:pPr>
      <w:r>
        <w:rPr>
          <w:rStyle w:val="CommentReference"/>
        </w:rPr>
        <w:annotationRef/>
      </w:r>
      <w:r>
        <w:t xml:space="preserve">This was really hard to word .. I tried, but I know </w:t>
      </w:r>
      <w:proofErr w:type="spellStart"/>
      <w:r>
        <w:t>its</w:t>
      </w:r>
      <w:proofErr w:type="spellEnd"/>
      <w:r>
        <w:t xml:space="preserve"> still not great </w:t>
      </w:r>
    </w:p>
  </w:comment>
  <w:comment w:id="87" w:author="Microsoft Office User" w:date="2021-08-17T10:40:00Z" w:initials="MOU">
    <w:p w14:paraId="15FFFED1" w14:textId="31B6F9CE" w:rsidR="00886C3F" w:rsidRDefault="00886C3F">
      <w:pPr>
        <w:pStyle w:val="CommentText"/>
      </w:pPr>
      <w:r>
        <w:rPr>
          <w:rStyle w:val="CommentReference"/>
        </w:rPr>
        <w:annotationRef/>
      </w:r>
      <w:r>
        <w:t>Probably should go into supplementary too, or turned into a figure.</w:t>
      </w:r>
    </w:p>
  </w:comment>
  <w:comment w:id="90" w:author="Microsoft Office User" w:date="2021-08-17T10:45:00Z" w:initials="MOU">
    <w:p w14:paraId="53C3164D" w14:textId="655FDFBB" w:rsidR="00886C3F" w:rsidRDefault="00886C3F">
      <w:pPr>
        <w:pStyle w:val="CommentText"/>
      </w:pPr>
      <w:r>
        <w:rPr>
          <w:rStyle w:val="CommentReference"/>
        </w:rPr>
        <w:annotationRef/>
      </w:r>
      <w:r>
        <w:t>? why so much lower here?</w:t>
      </w:r>
    </w:p>
  </w:comment>
  <w:comment w:id="91" w:author="HEWETT Anna" w:date="2021-09-08T12:13:00Z" w:initials="HA">
    <w:p w14:paraId="1FE26C6C" w14:textId="0EFF3A52" w:rsidR="00886C3F" w:rsidRDefault="00886C3F">
      <w:pPr>
        <w:pStyle w:val="CommentText"/>
      </w:pPr>
      <w:r>
        <w:rPr>
          <w:rStyle w:val="CommentReference"/>
        </w:rPr>
        <w:annotationRef/>
      </w:r>
      <w:r>
        <w:t>Whoops mistype</w:t>
      </w:r>
    </w:p>
  </w:comment>
  <w:comment w:id="88" w:author="HEWETT Anna" w:date="2021-09-08T12:13:00Z" w:initials="HA">
    <w:p w14:paraId="7F9AE9F3" w14:textId="6E60281B" w:rsidR="00886C3F" w:rsidRDefault="00886C3F">
      <w:pPr>
        <w:pStyle w:val="CommentText"/>
      </w:pPr>
      <w:r>
        <w:rPr>
          <w:rStyle w:val="CommentReference"/>
        </w:rPr>
        <w:annotationRef/>
      </w:r>
      <w:r>
        <w:t>May take this sentence out after comments about only focussing on filtered stuff. Does it just add confusion?</w:t>
      </w:r>
    </w:p>
  </w:comment>
  <w:comment w:id="92" w:author="HEWETT Anna" w:date="2021-09-09T14:47:00Z" w:initials="HA">
    <w:p w14:paraId="47C71AFE" w14:textId="7DAB974B" w:rsidR="00F61FE3" w:rsidRDefault="00F61FE3">
      <w:pPr>
        <w:pStyle w:val="CommentText"/>
      </w:pPr>
      <w:r>
        <w:rPr>
          <w:rStyle w:val="CommentReference"/>
        </w:rPr>
        <w:annotationRef/>
      </w:r>
      <w:r>
        <w:t>Should I report these actual values</w:t>
      </w:r>
      <w:r w:rsidR="00F55F9C">
        <w:t>?</w:t>
      </w:r>
      <w:r>
        <w:t xml:space="preserve"> .. can get the average number of ROH found for each population history</w:t>
      </w:r>
    </w:p>
  </w:comment>
  <w:comment w:id="94" w:author="HEWETT Anna" w:date="2021-07-29T15:45:00Z" w:initials="HA">
    <w:p w14:paraId="381AB57D" w14:textId="47C7D975" w:rsidR="00886C3F" w:rsidRDefault="00886C3F">
      <w:pPr>
        <w:pStyle w:val="CommentText"/>
      </w:pPr>
      <w:r>
        <w:rPr>
          <w:rStyle w:val="CommentReference"/>
        </w:rPr>
        <w:annotationRef/>
      </w:r>
      <w:r>
        <w:t>Is this a good idea to highlight? Feel like it does discredit some of the results if we accept this hypothesis.</w:t>
      </w:r>
    </w:p>
  </w:comment>
  <w:comment w:id="95" w:author="Microsoft Office User" w:date="2021-08-17T11:04:00Z" w:initials="MOU">
    <w:p w14:paraId="146DE3E6" w14:textId="0C2CBD18" w:rsidR="00886C3F" w:rsidRDefault="00886C3F">
      <w:pPr>
        <w:pStyle w:val="CommentText"/>
      </w:pPr>
      <w:r>
        <w:rPr>
          <w:rStyle w:val="CommentReference"/>
        </w:rPr>
        <w:annotationRef/>
      </w:r>
      <w:r>
        <w:t>No need to highlight something as broad, but maybe more specific things like impact of SNP density on ROH?</w:t>
      </w:r>
    </w:p>
  </w:comment>
  <w:comment w:id="96" w:author="Microsoft Office User" w:date="2021-08-17T11:05:00Z" w:initials="MOU">
    <w:p w14:paraId="031C911F" w14:textId="70B389AE" w:rsidR="00886C3F" w:rsidRDefault="00886C3F">
      <w:pPr>
        <w:pStyle w:val="CommentText"/>
      </w:pPr>
      <w:r>
        <w:rPr>
          <w:rStyle w:val="CommentReference"/>
        </w:rPr>
        <w:annotationRef/>
      </w:r>
      <w:r>
        <w:t xml:space="preserve">I actually wouldn't go back to this. Rather filter and stay with that. </w:t>
      </w:r>
    </w:p>
  </w:comment>
  <w:comment w:id="105" w:author="PEMBERTON Josephine" w:date="2021-09-01T07:54:00Z" w:initials="PJ">
    <w:p w14:paraId="23B6B711" w14:textId="77777777" w:rsidR="00886C3F" w:rsidRDefault="00886C3F">
      <w:pPr>
        <w:pStyle w:val="CommentText"/>
      </w:pPr>
      <w:r>
        <w:rPr>
          <w:rStyle w:val="CommentReference"/>
        </w:rPr>
        <w:annotationRef/>
      </w:r>
      <w:r>
        <w:t>I am a bit confused as I thought there was some evidence of shared hotspots but as we don’t have the Kintyre plots here I can’t remember.  But you do report a correlation in P earlier I think.</w:t>
      </w:r>
    </w:p>
    <w:p w14:paraId="6FD5CB2A" w14:textId="77777777" w:rsidR="00886C3F" w:rsidRDefault="00886C3F">
      <w:pPr>
        <w:pStyle w:val="CommentText"/>
      </w:pPr>
    </w:p>
    <w:p w14:paraId="6E6CE9DA" w14:textId="6FAC96BE" w:rsidR="00886C3F" w:rsidRDefault="00886C3F">
      <w:pPr>
        <w:pStyle w:val="CommentText"/>
      </w:pPr>
      <w:r>
        <w:t>Reading on, maybe you mean genetic map?  I am all confused.</w:t>
      </w:r>
    </w:p>
  </w:comment>
  <w:comment w:id="108" w:author="PEMBERTON Josephine" w:date="2021-09-01T07:57:00Z" w:initials="PJ">
    <w:p w14:paraId="19D190A0" w14:textId="312DB529" w:rsidR="00886C3F" w:rsidRDefault="00886C3F">
      <w:pPr>
        <w:pStyle w:val="CommentText"/>
      </w:pPr>
      <w:r>
        <w:rPr>
          <w:rStyle w:val="CommentReference"/>
        </w:rPr>
        <w:annotationRef/>
      </w:r>
      <w:r>
        <w:t>A bit long-winded and repetitive</w:t>
      </w:r>
    </w:p>
  </w:comment>
  <w:comment w:id="109" w:author="PEMBERTON Josephine" w:date="2021-09-01T07:59:00Z" w:initials="PJ">
    <w:p w14:paraId="6AA99D79" w14:textId="1445BE32" w:rsidR="00886C3F" w:rsidRDefault="00886C3F">
      <w:pPr>
        <w:pStyle w:val="CommentText"/>
      </w:pPr>
      <w:r>
        <w:rPr>
          <w:rStyle w:val="CommentReference"/>
        </w:rPr>
        <w:annotationRef/>
      </w:r>
      <w:r>
        <w:t>I don’t think you should equate higher frequency with favoured, ever.  Could be one very successful stag and his descendants, i.e. drift</w:t>
      </w:r>
    </w:p>
  </w:comment>
  <w:comment w:id="110" w:author="PEMBERTON Josephine" w:date="2021-09-01T08:01:00Z" w:initials="PJ">
    <w:p w14:paraId="0BC3F69F" w14:textId="5D9ADCF3" w:rsidR="00886C3F" w:rsidRDefault="00886C3F">
      <w:pPr>
        <w:pStyle w:val="CommentText"/>
      </w:pPr>
      <w:r>
        <w:rPr>
          <w:rStyle w:val="CommentReference"/>
        </w:rPr>
        <w:annotationRef/>
      </w:r>
      <w:r>
        <w:t>And what about the no bottleneck scenario – does it reflect what you found in Kintyre?</w:t>
      </w:r>
    </w:p>
  </w:comment>
  <w:comment w:id="111" w:author="PEMBERTON Josephine" w:date="2021-09-01T08:04:00Z" w:initials="PJ">
    <w:p w14:paraId="19F7E55D" w14:textId="4E558D39" w:rsidR="00886C3F" w:rsidRDefault="00886C3F">
      <w:pPr>
        <w:pStyle w:val="CommentText"/>
      </w:pPr>
      <w:r>
        <w:rPr>
          <w:rStyle w:val="CommentReference"/>
        </w:rPr>
        <w:annotationRef/>
      </w:r>
      <w:r>
        <w:t>Not really coincidence</w:t>
      </w:r>
    </w:p>
  </w:comment>
  <w:comment w:id="112" w:author="PEMBERTON Josephine" w:date="2021-09-01T08:04:00Z" w:initials="PJ">
    <w:p w14:paraId="291C68EA" w14:textId="655BFDDA" w:rsidR="00886C3F" w:rsidRDefault="00886C3F">
      <w:pPr>
        <w:pStyle w:val="CommentText"/>
      </w:pPr>
      <w:r>
        <w:rPr>
          <w:rStyle w:val="CommentReference"/>
        </w:rPr>
        <w:annotationRef/>
      </w:r>
      <w:r>
        <w:t>Meaning??  It only occurred in some simulation runs?  Say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1251E7" w15:done="0"/>
  <w15:commentEx w15:paraId="70E9C69C" w15:paraIdParent="2A1251E7" w15:done="0"/>
  <w15:commentEx w15:paraId="3788AEB1" w15:done="0"/>
  <w15:commentEx w15:paraId="77FD0AA4" w15:done="0"/>
  <w15:commentEx w15:paraId="2823A087" w15:done="0"/>
  <w15:commentEx w15:paraId="2BC8952E" w15:done="0"/>
  <w15:commentEx w15:paraId="2ED429A5" w15:done="0"/>
  <w15:commentEx w15:paraId="5F1B1EA6" w15:done="0"/>
  <w15:commentEx w15:paraId="20C64C4E" w15:done="0"/>
  <w15:commentEx w15:paraId="5C57F9D5" w15:done="0"/>
  <w15:commentEx w15:paraId="0ACBA197" w15:done="0"/>
  <w15:commentEx w15:paraId="146A8DFA" w15:done="0"/>
  <w15:commentEx w15:paraId="0544DD8A" w15:done="0"/>
  <w15:commentEx w15:paraId="6E9485FA" w15:done="0"/>
  <w15:commentEx w15:paraId="227C8604" w15:done="0"/>
  <w15:commentEx w15:paraId="669BB718" w15:done="0"/>
  <w15:commentEx w15:paraId="7BE926D7" w15:done="0"/>
  <w15:commentEx w15:paraId="1DA69270" w15:done="0"/>
  <w15:commentEx w15:paraId="6CFFCB69" w15:done="0"/>
  <w15:commentEx w15:paraId="2C2B6612" w15:paraIdParent="6CFFCB69" w15:done="0"/>
  <w15:commentEx w15:paraId="1B5BE96E" w15:paraIdParent="6CFFCB69" w15:done="0"/>
  <w15:commentEx w15:paraId="55242646" w15:done="0"/>
  <w15:commentEx w15:paraId="586D90B7" w15:done="0"/>
  <w15:commentEx w15:paraId="5610779E" w15:done="0"/>
  <w15:commentEx w15:paraId="3946ABC9" w15:done="0"/>
  <w15:commentEx w15:paraId="15FFFED1" w15:done="0"/>
  <w15:commentEx w15:paraId="53C3164D" w15:done="0"/>
  <w15:commentEx w15:paraId="1FE26C6C" w15:paraIdParent="53C3164D" w15:done="0"/>
  <w15:commentEx w15:paraId="7F9AE9F3" w15:done="0"/>
  <w15:commentEx w15:paraId="47C71AFE" w15:done="0"/>
  <w15:commentEx w15:paraId="381AB57D" w15:done="0"/>
  <w15:commentEx w15:paraId="146DE3E6" w15:paraIdParent="381AB57D" w15:done="0"/>
  <w15:commentEx w15:paraId="031C911F" w15:done="0"/>
  <w15:commentEx w15:paraId="6E6CE9DA" w15:done="0"/>
  <w15:commentEx w15:paraId="19D190A0" w15:done="0"/>
  <w15:commentEx w15:paraId="6AA99D79" w15:done="0"/>
  <w15:commentEx w15:paraId="0BC3F69F" w15:done="0"/>
  <w15:commentEx w15:paraId="19F7E55D" w15:done="0"/>
  <w15:commentEx w15:paraId="291C68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1137A" w16cex:dateUtc="2021-08-13T14:51:00Z"/>
  <w16cex:commentExtensible w16cex:durableId="24C113B3" w16cex:dateUtc="2021-08-13T14:52:00Z"/>
  <w16cex:commentExtensible w16cex:durableId="24C113DD" w16cex:dateUtc="2021-08-13T14:53:00Z"/>
  <w16cex:commentExtensible w16cex:durableId="24C4E73A" w16cex:dateUtc="2021-08-16T12:31:00Z"/>
  <w16cex:commentExtensible w16cex:durableId="24C4E788" w16cex:dateUtc="2021-08-16T12:32:00Z"/>
  <w16cex:commentExtensible w16cex:durableId="24C4E7EF" w16cex:dateUtc="2021-08-16T12:34:00Z"/>
  <w16cex:commentExtensible w16cex:durableId="24C4E914" w16cex:dateUtc="2021-08-16T12:39:00Z"/>
  <w16cex:commentExtensible w16cex:durableId="24C4E951" w16cex:dateUtc="2021-08-16T12:40:00Z"/>
  <w16cex:commentExtensible w16cex:durableId="24C4E9B9" w16cex:dateUtc="2021-08-16T12:42:00Z"/>
  <w16cex:commentExtensible w16cex:durableId="24C4E9E7" w16cex:dateUtc="2021-08-16T12:43:00Z"/>
  <w16cex:commentExtensible w16cex:durableId="24C4EA40" w16cex:dateUtc="2021-08-16T12:44:00Z"/>
  <w16cex:commentExtensible w16cex:durableId="24C4EA8C" w16cex:dateUtc="2021-08-16T12:45:00Z"/>
  <w16cex:commentExtensible w16cex:durableId="24C4EAC8" w16cex:dateUtc="2021-08-16T12:46:00Z"/>
  <w16cex:commentExtensible w16cex:durableId="24C4EBA7" w16cex:dateUtc="2021-08-16T12:50:00Z"/>
  <w16cex:commentExtensible w16cex:durableId="24C4EBEE" w16cex:dateUtc="2021-08-16T12:51:00Z"/>
  <w16cex:commentExtensible w16cex:durableId="24C4EC3D" w16cex:dateUtc="2021-08-16T12:53:00Z"/>
  <w16cex:commentExtensible w16cex:durableId="24C4EC7E" w16cex:dateUtc="2021-08-16T12:54:00Z"/>
  <w16cex:commentExtensible w16cex:durableId="24C61014" w16cex:dateUtc="2021-08-17T09:38:00Z"/>
  <w16cex:commentExtensible w16cex:durableId="24C61056" w16cex:dateUtc="2021-08-17T09:39:00Z"/>
  <w16cex:commentExtensible w16cex:durableId="24C6108B" w16cex:dateUtc="2021-08-17T09:40:00Z"/>
  <w16cex:commentExtensible w16cex:durableId="24C610A7" w16cex:dateUtc="2021-08-17T09:40:00Z"/>
  <w16cex:commentExtensible w16cex:durableId="24C61105" w16cex:dateUtc="2021-08-17T09:42:00Z"/>
  <w16cex:commentExtensible w16cex:durableId="24C611BE" w16cex:dateUtc="2021-08-17T09:45:00Z"/>
  <w16cex:commentExtensible w16cex:durableId="24C611DA" w16cex:dateUtc="2021-08-17T09:45:00Z"/>
  <w16cex:commentExtensible w16cex:durableId="24C6120B" w16cex:dateUtc="2021-08-17T09:46:00Z"/>
  <w16cex:commentExtensible w16cex:durableId="24C61281" w16cex:dateUtc="2021-08-17T09:48:00Z"/>
  <w16cex:commentExtensible w16cex:durableId="24C612EC" w16cex:dateUtc="2021-08-17T09:50:00Z"/>
  <w16cex:commentExtensible w16cex:durableId="24C61583" w16cex:dateUtc="2021-08-17T10:01:00Z"/>
  <w16cex:commentExtensible w16cex:durableId="24C61638" w16cex:dateUtc="2021-08-17T10:04:00Z"/>
  <w16cex:commentExtensible w16cex:durableId="24C6166E" w16cex:dateUtc="2021-08-17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1251E7" w16cid:durableId="24C1137A"/>
  <w16cid:commentId w16cid:paraId="77FD0AA4" w16cid:durableId="24C113B3"/>
  <w16cid:commentId w16cid:paraId="2ED429A5" w16cid:durableId="24C113DD"/>
  <w16cid:commentId w16cid:paraId="08ABB589" w16cid:durableId="24C4E73A"/>
  <w16cid:commentId w16cid:paraId="5F1B1EA6" w16cid:durableId="24C4E788"/>
  <w16cid:commentId w16cid:paraId="0ACBA197" w16cid:durableId="24C4E7EF"/>
  <w16cid:commentId w16cid:paraId="227C8604" w16cid:durableId="24C4E914"/>
  <w16cid:commentId w16cid:paraId="7BE926D7" w16cid:durableId="24C4E951"/>
  <w16cid:commentId w16cid:paraId="339C43C7" w16cid:durableId="24C4E9B9"/>
  <w16cid:commentId w16cid:paraId="4953ED1B" w16cid:durableId="24C4E9E7"/>
  <w16cid:commentId w16cid:paraId="7D1DE052" w16cid:durableId="24C4EA40"/>
  <w16cid:commentId w16cid:paraId="3F2EA90A" w16cid:durableId="24C4EA8C"/>
  <w16cid:commentId w16cid:paraId="66777AB4" w16cid:durableId="24C111A5"/>
  <w16cid:commentId w16cid:paraId="63A68AAE" w16cid:durableId="24C4EAC8"/>
  <w16cid:commentId w16cid:paraId="6CFFCB69" w16cid:durableId="24C111A6"/>
  <w16cid:commentId w16cid:paraId="2C2B6612" w16cid:durableId="24C111A7"/>
  <w16cid:commentId w16cid:paraId="1B5BE96E" w16cid:durableId="24C111A8"/>
  <w16cid:commentId w16cid:paraId="066D9CE6" w16cid:durableId="24C111A9"/>
  <w16cid:commentId w16cid:paraId="5A8D0B1D" w16cid:durableId="24C4EBA7"/>
  <w16cid:commentId w16cid:paraId="0EE87AFB" w16cid:durableId="24C111AA"/>
  <w16cid:commentId w16cid:paraId="183B39AA" w16cid:durableId="24C111AB"/>
  <w16cid:commentId w16cid:paraId="02B7C4A2" w16cid:durableId="24C4EBEE"/>
  <w16cid:commentId w16cid:paraId="5101E6FC" w16cid:durableId="24C111AC"/>
  <w16cid:commentId w16cid:paraId="051E341D" w16cid:durableId="24C4EC3D"/>
  <w16cid:commentId w16cid:paraId="5610779E" w16cid:durableId="24C4EC7E"/>
  <w16cid:commentId w16cid:paraId="60A47A3C" w16cid:durableId="24C61014"/>
  <w16cid:commentId w16cid:paraId="1AB5BA8E" w16cid:durableId="24C111AD"/>
  <w16cid:commentId w16cid:paraId="057DD4C0" w16cid:durableId="24C61056"/>
  <w16cid:commentId w16cid:paraId="15FFFED1" w16cid:durableId="24C6108B"/>
  <w16cid:commentId w16cid:paraId="5E7853BA" w16cid:durableId="24C111AE"/>
  <w16cid:commentId w16cid:paraId="1A46D3DA" w16cid:durableId="24C610A7"/>
  <w16cid:commentId w16cid:paraId="38F2C684" w16cid:durableId="24C111AF"/>
  <w16cid:commentId w16cid:paraId="2B934871" w16cid:durableId="24C61105"/>
  <w16cid:commentId w16cid:paraId="53C3164D" w16cid:durableId="24C611BE"/>
  <w16cid:commentId w16cid:paraId="5352B19E" w16cid:durableId="24C611DA"/>
  <w16cid:commentId w16cid:paraId="6FAAE327" w16cid:durableId="24C6120B"/>
  <w16cid:commentId w16cid:paraId="107156DF" w16cid:durableId="24C111B0"/>
  <w16cid:commentId w16cid:paraId="279F300E" w16cid:durableId="24C61281"/>
  <w16cid:commentId w16cid:paraId="155376CF" w16cid:durableId="24C612EC"/>
  <w16cid:commentId w16cid:paraId="2A1EE459" w16cid:durableId="24C61583"/>
  <w16cid:commentId w16cid:paraId="381AB57D" w16cid:durableId="24C111B1"/>
  <w16cid:commentId w16cid:paraId="146DE3E6" w16cid:durableId="24C61638"/>
  <w16cid:commentId w16cid:paraId="031C911F" w16cid:durableId="24C616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82464"/>
    <w:multiLevelType w:val="hybridMultilevel"/>
    <w:tmpl w:val="A4725B22"/>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6AC60541"/>
    <w:multiLevelType w:val="hybridMultilevel"/>
    <w:tmpl w:val="B25ADB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PEMBERTON Josephine">
    <w15:presenceInfo w15:providerId="AD" w15:userId="S-1-5-21-861567501-1417001333-682003330-5108"/>
  </w15:person>
  <w15:person w15:author="HEWETT Anna">
    <w15:presenceInfo w15:providerId="AD" w15:userId="S-1-5-21-861567501-1417001333-682003330-754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dxrdtz00pzfpeerpu5sp579wsxex5v0z5w&quot;&gt;My EndNote Library&lt;record-ids&gt;&lt;item&gt;3&lt;/item&gt;&lt;item&gt;4&lt;/item&gt;&lt;item&gt;5&lt;/item&gt;&lt;item&gt;6&lt;/item&gt;&lt;item&gt;7&lt;/item&gt;&lt;item&gt;10&lt;/item&gt;&lt;item&gt;12&lt;/item&gt;&lt;item&gt;13&lt;/item&gt;&lt;item&gt;14&lt;/item&gt;&lt;item&gt;15&lt;/item&gt;&lt;item&gt;19&lt;/item&gt;&lt;item&gt;20&lt;/item&gt;&lt;item&gt;21&lt;/item&gt;&lt;item&gt;23&lt;/item&gt;&lt;item&gt;24&lt;/item&gt;&lt;item&gt;25&lt;/item&gt;&lt;item&gt;26&lt;/item&gt;&lt;item&gt;27&lt;/item&gt;&lt;item&gt;28&lt;/item&gt;&lt;item&gt;32&lt;/item&gt;&lt;/record-ids&gt;&lt;/item&gt;&lt;/Libraries&gt;"/>
  </w:docVars>
  <w:rsids>
    <w:rsidRoot w:val="00A94E5E"/>
    <w:rsid w:val="000038A6"/>
    <w:rsid w:val="00005BC7"/>
    <w:rsid w:val="000119F1"/>
    <w:rsid w:val="00013DEB"/>
    <w:rsid w:val="00016D0D"/>
    <w:rsid w:val="00017BA0"/>
    <w:rsid w:val="000221D9"/>
    <w:rsid w:val="00034C59"/>
    <w:rsid w:val="000357CA"/>
    <w:rsid w:val="00036738"/>
    <w:rsid w:val="00045DD0"/>
    <w:rsid w:val="00053B16"/>
    <w:rsid w:val="000635F8"/>
    <w:rsid w:val="00066B1B"/>
    <w:rsid w:val="000737E0"/>
    <w:rsid w:val="00080CD0"/>
    <w:rsid w:val="000853BD"/>
    <w:rsid w:val="000931F9"/>
    <w:rsid w:val="00094B5B"/>
    <w:rsid w:val="000A3C26"/>
    <w:rsid w:val="000C2CCE"/>
    <w:rsid w:val="000C7918"/>
    <w:rsid w:val="000D441F"/>
    <w:rsid w:val="000D4826"/>
    <w:rsid w:val="000E4F80"/>
    <w:rsid w:val="000F049E"/>
    <w:rsid w:val="000F24BA"/>
    <w:rsid w:val="001006D1"/>
    <w:rsid w:val="00102DF8"/>
    <w:rsid w:val="0011235A"/>
    <w:rsid w:val="0011541E"/>
    <w:rsid w:val="00115493"/>
    <w:rsid w:val="00130B6A"/>
    <w:rsid w:val="001408D2"/>
    <w:rsid w:val="0014589B"/>
    <w:rsid w:val="00152249"/>
    <w:rsid w:val="00153D56"/>
    <w:rsid w:val="00156E62"/>
    <w:rsid w:val="00167CE3"/>
    <w:rsid w:val="001720E6"/>
    <w:rsid w:val="00176818"/>
    <w:rsid w:val="001803CD"/>
    <w:rsid w:val="00185877"/>
    <w:rsid w:val="0019120D"/>
    <w:rsid w:val="0019476D"/>
    <w:rsid w:val="001A1269"/>
    <w:rsid w:val="001C0338"/>
    <w:rsid w:val="001C1024"/>
    <w:rsid w:val="001C605B"/>
    <w:rsid w:val="001C7614"/>
    <w:rsid w:val="001E7615"/>
    <w:rsid w:val="001F03FC"/>
    <w:rsid w:val="00225203"/>
    <w:rsid w:val="00231A45"/>
    <w:rsid w:val="002322D9"/>
    <w:rsid w:val="002471AA"/>
    <w:rsid w:val="00262F95"/>
    <w:rsid w:val="0027270F"/>
    <w:rsid w:val="002739CF"/>
    <w:rsid w:val="0027636C"/>
    <w:rsid w:val="00276BC6"/>
    <w:rsid w:val="002854BD"/>
    <w:rsid w:val="00285DF6"/>
    <w:rsid w:val="002958ED"/>
    <w:rsid w:val="0029774A"/>
    <w:rsid w:val="002A122E"/>
    <w:rsid w:val="002A55FE"/>
    <w:rsid w:val="002D4AA8"/>
    <w:rsid w:val="002F1891"/>
    <w:rsid w:val="002F5624"/>
    <w:rsid w:val="002F7154"/>
    <w:rsid w:val="00301D6C"/>
    <w:rsid w:val="0031678B"/>
    <w:rsid w:val="0031734A"/>
    <w:rsid w:val="0032309A"/>
    <w:rsid w:val="00330F8D"/>
    <w:rsid w:val="0034043C"/>
    <w:rsid w:val="003514AE"/>
    <w:rsid w:val="00364B49"/>
    <w:rsid w:val="00366CEE"/>
    <w:rsid w:val="00373D01"/>
    <w:rsid w:val="00377C38"/>
    <w:rsid w:val="00382283"/>
    <w:rsid w:val="003A3EBF"/>
    <w:rsid w:val="003A51D9"/>
    <w:rsid w:val="003C0788"/>
    <w:rsid w:val="003E5E5A"/>
    <w:rsid w:val="003F770B"/>
    <w:rsid w:val="0040061F"/>
    <w:rsid w:val="00401F87"/>
    <w:rsid w:val="00404DB6"/>
    <w:rsid w:val="00433F99"/>
    <w:rsid w:val="00440540"/>
    <w:rsid w:val="00453496"/>
    <w:rsid w:val="00461ADE"/>
    <w:rsid w:val="0047121B"/>
    <w:rsid w:val="00471B45"/>
    <w:rsid w:val="00472DB0"/>
    <w:rsid w:val="00476E3E"/>
    <w:rsid w:val="0048102B"/>
    <w:rsid w:val="00485507"/>
    <w:rsid w:val="004869A6"/>
    <w:rsid w:val="004961EF"/>
    <w:rsid w:val="004A66BE"/>
    <w:rsid w:val="004A7915"/>
    <w:rsid w:val="004D6DF4"/>
    <w:rsid w:val="004E078B"/>
    <w:rsid w:val="004E15D2"/>
    <w:rsid w:val="004E79B1"/>
    <w:rsid w:val="004F00C9"/>
    <w:rsid w:val="004F6545"/>
    <w:rsid w:val="0050740D"/>
    <w:rsid w:val="00512BA5"/>
    <w:rsid w:val="00530307"/>
    <w:rsid w:val="0054465C"/>
    <w:rsid w:val="005701E6"/>
    <w:rsid w:val="00575055"/>
    <w:rsid w:val="005822C0"/>
    <w:rsid w:val="005834DE"/>
    <w:rsid w:val="005874A4"/>
    <w:rsid w:val="005940A7"/>
    <w:rsid w:val="005A63C5"/>
    <w:rsid w:val="005C1A31"/>
    <w:rsid w:val="005E33F3"/>
    <w:rsid w:val="005E40AB"/>
    <w:rsid w:val="005F1704"/>
    <w:rsid w:val="00604D8A"/>
    <w:rsid w:val="00605C7A"/>
    <w:rsid w:val="00617F05"/>
    <w:rsid w:val="00621E6F"/>
    <w:rsid w:val="00627641"/>
    <w:rsid w:val="00635D7A"/>
    <w:rsid w:val="00637CAA"/>
    <w:rsid w:val="00643AE7"/>
    <w:rsid w:val="00654BA6"/>
    <w:rsid w:val="00654DCC"/>
    <w:rsid w:val="006606C3"/>
    <w:rsid w:val="00672A51"/>
    <w:rsid w:val="00683024"/>
    <w:rsid w:val="00684EA2"/>
    <w:rsid w:val="006965FD"/>
    <w:rsid w:val="006A5AC8"/>
    <w:rsid w:val="006B4694"/>
    <w:rsid w:val="006C18FA"/>
    <w:rsid w:val="006C29AC"/>
    <w:rsid w:val="006D0CDF"/>
    <w:rsid w:val="006D137E"/>
    <w:rsid w:val="006D13BF"/>
    <w:rsid w:val="006E4976"/>
    <w:rsid w:val="006E569D"/>
    <w:rsid w:val="006E68C8"/>
    <w:rsid w:val="006F5C6B"/>
    <w:rsid w:val="007003D8"/>
    <w:rsid w:val="00713568"/>
    <w:rsid w:val="00715016"/>
    <w:rsid w:val="00717366"/>
    <w:rsid w:val="007216A8"/>
    <w:rsid w:val="00732956"/>
    <w:rsid w:val="00734A80"/>
    <w:rsid w:val="007457F0"/>
    <w:rsid w:val="00752A31"/>
    <w:rsid w:val="00756249"/>
    <w:rsid w:val="00774A7C"/>
    <w:rsid w:val="007778BC"/>
    <w:rsid w:val="007942BD"/>
    <w:rsid w:val="007A2814"/>
    <w:rsid w:val="007A300B"/>
    <w:rsid w:val="007B4CFC"/>
    <w:rsid w:val="007B5ACD"/>
    <w:rsid w:val="007B7F2F"/>
    <w:rsid w:val="007C0DD1"/>
    <w:rsid w:val="007E6D76"/>
    <w:rsid w:val="007F3DF9"/>
    <w:rsid w:val="007F5062"/>
    <w:rsid w:val="007F5A5A"/>
    <w:rsid w:val="007F7A9F"/>
    <w:rsid w:val="00811BEB"/>
    <w:rsid w:val="008131B8"/>
    <w:rsid w:val="00815E01"/>
    <w:rsid w:val="008274B2"/>
    <w:rsid w:val="0084126F"/>
    <w:rsid w:val="00844AC5"/>
    <w:rsid w:val="00847953"/>
    <w:rsid w:val="00855F98"/>
    <w:rsid w:val="0087325C"/>
    <w:rsid w:val="008756C0"/>
    <w:rsid w:val="00886C3F"/>
    <w:rsid w:val="0089256D"/>
    <w:rsid w:val="00897F9E"/>
    <w:rsid w:val="008A276A"/>
    <w:rsid w:val="008A7D5B"/>
    <w:rsid w:val="008B0FDF"/>
    <w:rsid w:val="008B2A7E"/>
    <w:rsid w:val="008D4B16"/>
    <w:rsid w:val="008E369F"/>
    <w:rsid w:val="009001CE"/>
    <w:rsid w:val="009148B3"/>
    <w:rsid w:val="00931CEA"/>
    <w:rsid w:val="0093286F"/>
    <w:rsid w:val="0093562D"/>
    <w:rsid w:val="00944D7F"/>
    <w:rsid w:val="009470A7"/>
    <w:rsid w:val="009837A9"/>
    <w:rsid w:val="00985DE0"/>
    <w:rsid w:val="009904C5"/>
    <w:rsid w:val="00993C2D"/>
    <w:rsid w:val="009A2127"/>
    <w:rsid w:val="009B36C1"/>
    <w:rsid w:val="009C6F2F"/>
    <w:rsid w:val="009D34D4"/>
    <w:rsid w:val="00A0100B"/>
    <w:rsid w:val="00A01AA2"/>
    <w:rsid w:val="00A03908"/>
    <w:rsid w:val="00A04F4B"/>
    <w:rsid w:val="00A170B6"/>
    <w:rsid w:val="00A178CB"/>
    <w:rsid w:val="00A17E88"/>
    <w:rsid w:val="00A257C5"/>
    <w:rsid w:val="00A262E2"/>
    <w:rsid w:val="00A26DC9"/>
    <w:rsid w:val="00A61EB5"/>
    <w:rsid w:val="00A62474"/>
    <w:rsid w:val="00A64158"/>
    <w:rsid w:val="00A7304B"/>
    <w:rsid w:val="00A74313"/>
    <w:rsid w:val="00A8539A"/>
    <w:rsid w:val="00A94E5E"/>
    <w:rsid w:val="00AB1A63"/>
    <w:rsid w:val="00AD0208"/>
    <w:rsid w:val="00AD0D85"/>
    <w:rsid w:val="00AD416E"/>
    <w:rsid w:val="00AD4874"/>
    <w:rsid w:val="00AE2DF4"/>
    <w:rsid w:val="00AE64F7"/>
    <w:rsid w:val="00AF18A6"/>
    <w:rsid w:val="00B012F8"/>
    <w:rsid w:val="00B05FAA"/>
    <w:rsid w:val="00B16F8F"/>
    <w:rsid w:val="00B268FA"/>
    <w:rsid w:val="00B40CA5"/>
    <w:rsid w:val="00B41643"/>
    <w:rsid w:val="00B428A1"/>
    <w:rsid w:val="00B465F5"/>
    <w:rsid w:val="00B5499B"/>
    <w:rsid w:val="00B606B8"/>
    <w:rsid w:val="00B70A4F"/>
    <w:rsid w:val="00B744DF"/>
    <w:rsid w:val="00B745B5"/>
    <w:rsid w:val="00B748CC"/>
    <w:rsid w:val="00B87FB9"/>
    <w:rsid w:val="00B92D8C"/>
    <w:rsid w:val="00B92D9B"/>
    <w:rsid w:val="00BA4678"/>
    <w:rsid w:val="00BA4EA5"/>
    <w:rsid w:val="00BB4D96"/>
    <w:rsid w:val="00BC255C"/>
    <w:rsid w:val="00BD2F2E"/>
    <w:rsid w:val="00BD39CC"/>
    <w:rsid w:val="00C24797"/>
    <w:rsid w:val="00C25760"/>
    <w:rsid w:val="00C340FD"/>
    <w:rsid w:val="00C447A0"/>
    <w:rsid w:val="00C452EA"/>
    <w:rsid w:val="00C50C0A"/>
    <w:rsid w:val="00C53602"/>
    <w:rsid w:val="00C65ADC"/>
    <w:rsid w:val="00C66780"/>
    <w:rsid w:val="00C667A3"/>
    <w:rsid w:val="00C7657B"/>
    <w:rsid w:val="00C765A0"/>
    <w:rsid w:val="00C76777"/>
    <w:rsid w:val="00C770A5"/>
    <w:rsid w:val="00C90DBB"/>
    <w:rsid w:val="00CA4B37"/>
    <w:rsid w:val="00CA5786"/>
    <w:rsid w:val="00CB2410"/>
    <w:rsid w:val="00CC17FE"/>
    <w:rsid w:val="00CC29AA"/>
    <w:rsid w:val="00CC41EA"/>
    <w:rsid w:val="00CC6BC4"/>
    <w:rsid w:val="00CD58BE"/>
    <w:rsid w:val="00CE2D95"/>
    <w:rsid w:val="00CF2A19"/>
    <w:rsid w:val="00CF6B33"/>
    <w:rsid w:val="00CF714C"/>
    <w:rsid w:val="00D118B0"/>
    <w:rsid w:val="00D12701"/>
    <w:rsid w:val="00D145CD"/>
    <w:rsid w:val="00D20D7C"/>
    <w:rsid w:val="00D4295F"/>
    <w:rsid w:val="00D50687"/>
    <w:rsid w:val="00D573E0"/>
    <w:rsid w:val="00D60A16"/>
    <w:rsid w:val="00D915AB"/>
    <w:rsid w:val="00D91A2E"/>
    <w:rsid w:val="00D95974"/>
    <w:rsid w:val="00DA5962"/>
    <w:rsid w:val="00DD1D4E"/>
    <w:rsid w:val="00DE02E8"/>
    <w:rsid w:val="00DE1531"/>
    <w:rsid w:val="00E03D45"/>
    <w:rsid w:val="00E04FB1"/>
    <w:rsid w:val="00E27F23"/>
    <w:rsid w:val="00E3119B"/>
    <w:rsid w:val="00E33FDE"/>
    <w:rsid w:val="00E359C2"/>
    <w:rsid w:val="00E416C1"/>
    <w:rsid w:val="00E4342C"/>
    <w:rsid w:val="00E803E6"/>
    <w:rsid w:val="00E815DD"/>
    <w:rsid w:val="00E81C1B"/>
    <w:rsid w:val="00E874C9"/>
    <w:rsid w:val="00E87847"/>
    <w:rsid w:val="00E95DB7"/>
    <w:rsid w:val="00E96227"/>
    <w:rsid w:val="00EC60CD"/>
    <w:rsid w:val="00EC6B94"/>
    <w:rsid w:val="00ED1F61"/>
    <w:rsid w:val="00ED20B0"/>
    <w:rsid w:val="00ED3275"/>
    <w:rsid w:val="00EE089A"/>
    <w:rsid w:val="00EE13CD"/>
    <w:rsid w:val="00EE516F"/>
    <w:rsid w:val="00F07D40"/>
    <w:rsid w:val="00F13480"/>
    <w:rsid w:val="00F15320"/>
    <w:rsid w:val="00F235D8"/>
    <w:rsid w:val="00F35427"/>
    <w:rsid w:val="00F3600E"/>
    <w:rsid w:val="00F37BF4"/>
    <w:rsid w:val="00F40450"/>
    <w:rsid w:val="00F40DFA"/>
    <w:rsid w:val="00F41098"/>
    <w:rsid w:val="00F41375"/>
    <w:rsid w:val="00F43612"/>
    <w:rsid w:val="00F5019B"/>
    <w:rsid w:val="00F55F9C"/>
    <w:rsid w:val="00F5654A"/>
    <w:rsid w:val="00F575AD"/>
    <w:rsid w:val="00F617CC"/>
    <w:rsid w:val="00F61FE3"/>
    <w:rsid w:val="00F648C4"/>
    <w:rsid w:val="00F936E6"/>
    <w:rsid w:val="00FA18F9"/>
    <w:rsid w:val="00FC3192"/>
    <w:rsid w:val="00FD7DE6"/>
    <w:rsid w:val="00FE2D3E"/>
    <w:rsid w:val="00FE7B6A"/>
    <w:rsid w:val="00FF7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23DA"/>
  <w15:chartTrackingRefBased/>
  <w15:docId w15:val="{B042CCE5-53AC-468C-8535-A4A5DF2C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D4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B5499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739C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neNumber">
    <w:name w:val="line number"/>
    <w:basedOn w:val="DefaultParagraphFont"/>
    <w:uiPriority w:val="99"/>
    <w:semiHidden/>
    <w:unhideWhenUsed/>
    <w:rsid w:val="00CC29AA"/>
  </w:style>
  <w:style w:type="character" w:styleId="CommentReference">
    <w:name w:val="annotation reference"/>
    <w:basedOn w:val="DefaultParagraphFont"/>
    <w:uiPriority w:val="99"/>
    <w:semiHidden/>
    <w:unhideWhenUsed/>
    <w:rsid w:val="00F40450"/>
    <w:rPr>
      <w:sz w:val="16"/>
      <w:szCs w:val="16"/>
    </w:rPr>
  </w:style>
  <w:style w:type="paragraph" w:styleId="CommentText">
    <w:name w:val="annotation text"/>
    <w:basedOn w:val="Normal"/>
    <w:link w:val="CommentTextChar"/>
    <w:uiPriority w:val="99"/>
    <w:semiHidden/>
    <w:unhideWhenUsed/>
    <w:rsid w:val="00F40450"/>
    <w:pPr>
      <w:spacing w:line="240" w:lineRule="auto"/>
    </w:pPr>
    <w:rPr>
      <w:sz w:val="20"/>
      <w:szCs w:val="20"/>
    </w:rPr>
  </w:style>
  <w:style w:type="character" w:customStyle="1" w:styleId="CommentTextChar">
    <w:name w:val="Comment Text Char"/>
    <w:basedOn w:val="DefaultParagraphFont"/>
    <w:link w:val="CommentText"/>
    <w:uiPriority w:val="99"/>
    <w:semiHidden/>
    <w:rsid w:val="00F40450"/>
    <w:rPr>
      <w:sz w:val="20"/>
      <w:szCs w:val="20"/>
    </w:rPr>
  </w:style>
  <w:style w:type="paragraph" w:styleId="BalloonText">
    <w:name w:val="Balloon Text"/>
    <w:basedOn w:val="Normal"/>
    <w:link w:val="BalloonTextChar"/>
    <w:uiPriority w:val="99"/>
    <w:semiHidden/>
    <w:unhideWhenUsed/>
    <w:rsid w:val="00F40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450"/>
    <w:rPr>
      <w:rFonts w:ascii="Segoe UI" w:hAnsi="Segoe UI" w:cs="Segoe UI"/>
      <w:sz w:val="18"/>
      <w:szCs w:val="18"/>
    </w:rPr>
  </w:style>
  <w:style w:type="character" w:customStyle="1" w:styleId="Heading2Char">
    <w:name w:val="Heading 2 Char"/>
    <w:basedOn w:val="DefaultParagraphFont"/>
    <w:link w:val="Heading2"/>
    <w:uiPriority w:val="9"/>
    <w:rsid w:val="00AD4874"/>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0119F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119F1"/>
    <w:rPr>
      <w:rFonts w:ascii="Calibri" w:hAnsi="Calibri" w:cs="Calibri"/>
      <w:noProof/>
      <w:lang w:val="en-US"/>
    </w:rPr>
  </w:style>
  <w:style w:type="paragraph" w:customStyle="1" w:styleId="EndNoteBibliography">
    <w:name w:val="EndNote Bibliography"/>
    <w:basedOn w:val="Normal"/>
    <w:link w:val="EndNoteBibliographyChar"/>
    <w:rsid w:val="000119F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119F1"/>
    <w:rPr>
      <w:rFonts w:ascii="Calibri" w:hAnsi="Calibri" w:cs="Calibri"/>
      <w:noProof/>
      <w:lang w:val="en-US"/>
    </w:rPr>
  </w:style>
  <w:style w:type="character" w:styleId="PlaceholderText">
    <w:name w:val="Placeholder Text"/>
    <w:basedOn w:val="DefaultParagraphFont"/>
    <w:uiPriority w:val="99"/>
    <w:semiHidden/>
    <w:rsid w:val="00045DD0"/>
    <w:rPr>
      <w:color w:val="808080"/>
    </w:rPr>
  </w:style>
  <w:style w:type="paragraph" w:styleId="CommentSubject">
    <w:name w:val="annotation subject"/>
    <w:basedOn w:val="CommentText"/>
    <w:next w:val="CommentText"/>
    <w:link w:val="CommentSubjectChar"/>
    <w:uiPriority w:val="99"/>
    <w:semiHidden/>
    <w:unhideWhenUsed/>
    <w:rsid w:val="0011541E"/>
    <w:rPr>
      <w:b/>
      <w:bCs/>
    </w:rPr>
  </w:style>
  <w:style w:type="character" w:customStyle="1" w:styleId="CommentSubjectChar">
    <w:name w:val="Comment Subject Char"/>
    <w:basedOn w:val="CommentTextChar"/>
    <w:link w:val="CommentSubject"/>
    <w:uiPriority w:val="99"/>
    <w:semiHidden/>
    <w:rsid w:val="0011541E"/>
    <w:rPr>
      <w:b/>
      <w:bCs/>
      <w:sz w:val="20"/>
      <w:szCs w:val="20"/>
    </w:rPr>
  </w:style>
  <w:style w:type="character" w:styleId="Hyperlink">
    <w:name w:val="Hyperlink"/>
    <w:basedOn w:val="DefaultParagraphFont"/>
    <w:uiPriority w:val="99"/>
    <w:unhideWhenUsed/>
    <w:rsid w:val="007F7A9F"/>
    <w:rPr>
      <w:color w:val="0563C1" w:themeColor="hyperlink"/>
      <w:u w:val="single"/>
    </w:rPr>
  </w:style>
  <w:style w:type="table" w:styleId="PlainTable3">
    <w:name w:val="Plain Table 3"/>
    <w:basedOn w:val="TableNormal"/>
    <w:uiPriority w:val="43"/>
    <w:rsid w:val="00373D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373D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44A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44A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4E79B1"/>
    <w:pPr>
      <w:ind w:left="720"/>
      <w:contextualSpacing/>
    </w:pPr>
  </w:style>
  <w:style w:type="paragraph" w:styleId="Revision">
    <w:name w:val="Revision"/>
    <w:hidden/>
    <w:uiPriority w:val="99"/>
    <w:semiHidden/>
    <w:rsid w:val="002F5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092">
      <w:bodyDiv w:val="1"/>
      <w:marLeft w:val="0"/>
      <w:marRight w:val="0"/>
      <w:marTop w:val="0"/>
      <w:marBottom w:val="0"/>
      <w:divBdr>
        <w:top w:val="none" w:sz="0" w:space="0" w:color="auto"/>
        <w:left w:val="none" w:sz="0" w:space="0" w:color="auto"/>
        <w:bottom w:val="none" w:sz="0" w:space="0" w:color="auto"/>
        <w:right w:val="none" w:sz="0" w:space="0" w:color="auto"/>
      </w:divBdr>
    </w:div>
    <w:div w:id="586039627">
      <w:bodyDiv w:val="1"/>
      <w:marLeft w:val="0"/>
      <w:marRight w:val="0"/>
      <w:marTop w:val="0"/>
      <w:marBottom w:val="0"/>
      <w:divBdr>
        <w:top w:val="none" w:sz="0" w:space="0" w:color="auto"/>
        <w:left w:val="none" w:sz="0" w:space="0" w:color="auto"/>
        <w:bottom w:val="none" w:sz="0" w:space="0" w:color="auto"/>
        <w:right w:val="none" w:sz="0" w:space="0" w:color="auto"/>
      </w:divBdr>
    </w:div>
    <w:div w:id="154698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F6E5258-D6EC-43B8-9D8D-F2062ECC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15</Pages>
  <Words>8708</Words>
  <Characters>49639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58231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HEWETT Anna</dc:creator>
  <cp:keywords/>
  <dc:description/>
  <cp:lastModifiedBy>HEWETT Anna</cp:lastModifiedBy>
  <cp:revision>31</cp:revision>
  <dcterms:created xsi:type="dcterms:W3CDTF">2021-09-03T11:01:00Z</dcterms:created>
  <dcterms:modified xsi:type="dcterms:W3CDTF">2021-09-24T15:53:00Z</dcterms:modified>
</cp:coreProperties>
</file>