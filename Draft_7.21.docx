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F3F5FC" w14:textId="77777777" w:rsidR="002958ED" w:rsidRDefault="002958ED" w:rsidP="002958ED">
      <w:pPr>
        <w:pStyle w:val="Heading2"/>
        <w:rPr>
          <w:b/>
          <w:color w:val="auto"/>
        </w:rPr>
      </w:pPr>
      <w:r w:rsidRPr="002958ED">
        <w:rPr>
          <w:b/>
          <w:color w:val="auto"/>
        </w:rPr>
        <w:t>Introduction</w:t>
      </w:r>
    </w:p>
    <w:p w14:paraId="4FB62771" w14:textId="77777777" w:rsidR="002958ED" w:rsidRDefault="002958ED" w:rsidP="002958ED">
      <w:pPr>
        <w:pStyle w:val="Heading2"/>
        <w:rPr>
          <w:b/>
          <w:color w:val="auto"/>
        </w:rPr>
      </w:pPr>
    </w:p>
    <w:p w14:paraId="19665AE3" w14:textId="31B8D896" w:rsidR="00944D7F" w:rsidRDefault="00512BA5" w:rsidP="00944D7F">
      <w:r>
        <w:t xml:space="preserve">The inheritance of two genomic segments that are identical by descent </w:t>
      </w:r>
      <w:r w:rsidR="00D91A2E">
        <w:t xml:space="preserve">resultant from </w:t>
      </w:r>
      <w:r>
        <w:t xml:space="preserve">an inbreeding event </w:t>
      </w:r>
      <w:r w:rsidR="00D91A2E">
        <w:t xml:space="preserve">of </w:t>
      </w:r>
      <w:r>
        <w:t>related parents can generate runs of homozygosity (ROH) in their offspring. With increased availability of high density genomic data such a</w:t>
      </w:r>
      <w:r w:rsidR="00F13480">
        <w:t>s</w:t>
      </w:r>
      <w:r>
        <w:t xml:space="preserve"> SNP-chips and full sequence data</w:t>
      </w:r>
      <w:r w:rsidR="004D6DF4">
        <w:t>,</w:t>
      </w:r>
      <w:r>
        <w:t xml:space="preserve"> in recent years the use of ROH in research has increased exponentially (</w:t>
      </w:r>
      <w:r w:rsidR="000E4F80">
        <w:fldChar w:fldCharType="begin"/>
      </w:r>
      <w:r w:rsidR="009C6F2F">
        <w:instrText xml:space="preserve"> ADDIN EN.CITE &lt;EndNote&gt;&lt;Cite&gt;&lt;Author&gt;Pryce&lt;/Author&gt;&lt;Year&gt;2014&lt;/Year&gt;&lt;RecNum&gt;10&lt;/RecNum&gt;&lt;DisplayText&gt;(Pryce et al., 2014)&lt;/DisplayText&gt;&lt;record&gt;&lt;rec-number&gt;10&lt;/rec-number&gt;&lt;foreign-keys&gt;&lt;key app="EN" db-id="fadxrdtz00pzfpeerpu5sp579wsxex5v0z5w" timestamp="1610722829"&gt;10&lt;/key&gt;&lt;/foreign-keys&gt;&lt;ref-type name="Journal Article"&gt;17&lt;/ref-type&gt;&lt;contributors&gt;&lt;authors&gt;&lt;author&gt;Pryce, J. E.&lt;/author&gt;&lt;author&gt;Haile-Mariam, M.&lt;/author&gt;&lt;author&gt;Goddard, M. E.&lt;/author&gt;&lt;author&gt;Hayes, B. J.&lt;/author&gt;&lt;/authors&gt;&lt;/contributors&gt;&lt;auth-address&gt;Biosciences Research Division, Department of Environment and Primary Industries Victoria, 5 Ring Road, Bundoora 3083, Australia. jennie.pryce@depi.vic.gov.au.&lt;/auth-address&gt;&lt;titles&gt;&lt;title&gt;Identification of genomic regions associated with inbreeding depression in Holstein and Jersey dairy cattle&lt;/title&gt;&lt;secondary-title&gt;Genet Sel Evol&lt;/secondary-title&gt;&lt;/titles&gt;&lt;periodical&gt;&lt;full-title&gt;Genet Sel Evol&lt;/full-title&gt;&lt;/periodical&gt;&lt;pages&gt;71&lt;/pages&gt;&lt;volume&gt;46&lt;/volume&gt;&lt;edition&gt;2014/11/20&lt;/edition&gt;&lt;keywords&gt;&lt;keyword&gt;Animals&lt;/keyword&gt;&lt;keyword&gt;Animals, Inbred Strains&lt;/keyword&gt;&lt;keyword&gt;Cattle/*genetics&lt;/keyword&gt;&lt;keyword&gt;Chromosome Mapping&lt;/keyword&gt;&lt;keyword&gt;Female&lt;/keyword&gt;&lt;keyword&gt;Fertility/*genetics&lt;/keyword&gt;&lt;keyword&gt;Genome-Wide Association Study&lt;/keyword&gt;&lt;keyword&gt;*Homozygote&lt;/keyword&gt;&lt;keyword&gt;*Inbreeding&lt;/keyword&gt;&lt;keyword&gt;Lactation/*genetics&lt;/keyword&gt;&lt;keyword&gt;*Multifactorial Inheritance&lt;/keyword&gt;&lt;keyword&gt;Pedigree&lt;/keyword&gt;&lt;keyword&gt;*Polymorphism, Single Nucleotide&lt;/keyword&gt;&lt;keyword&gt;Quantitative Trait Loci&lt;/keyword&gt;&lt;/keywords&gt;&lt;dates&gt;&lt;year&gt;2014&lt;/year&gt;&lt;pub-dates&gt;&lt;date&gt;Nov 18&lt;/date&gt;&lt;/pub-dates&gt;&lt;/dates&gt;&lt;isbn&gt;1297-9686 (Electronic)&amp;#xD;0999-193X (Linking)&lt;/isbn&gt;&lt;accession-num&gt;25407532&lt;/accession-num&gt;&lt;urls&gt;&lt;related-urls&gt;&lt;url&gt;https://www.ncbi.nlm.nih.gov/pubmed/25407532&lt;/url&gt;&lt;url&gt;https://www.ncbi.nlm.nih.gov/pmc/articles/PMC4234836/pdf/12711_2014_Article_71.pdf&lt;/url&gt;&lt;/related-urls&gt;&lt;/urls&gt;&lt;custom2&gt;PMC4234836&lt;/custom2&gt;&lt;electronic-resource-num&gt;10.1186/s12711-014-0071-7&lt;/electronic-resource-num&gt;&lt;/record&gt;&lt;/Cite&gt;&lt;/EndNote&gt;</w:instrText>
      </w:r>
      <w:r w:rsidR="000E4F80">
        <w:fldChar w:fldCharType="separate"/>
      </w:r>
      <w:r w:rsidR="009C6F2F">
        <w:rPr>
          <w:noProof/>
        </w:rPr>
        <w:t>(Pryce et al., 2014)</w:t>
      </w:r>
      <w:r w:rsidR="000E4F80">
        <w:fldChar w:fldCharType="end"/>
      </w:r>
      <w:r>
        <w:t xml:space="preserve">ref). The main use of ROH to date being as an estimator of inbreeding. The ROH </w:t>
      </w:r>
      <w:r w:rsidR="009001CE">
        <w:t xml:space="preserve">derived </w:t>
      </w:r>
      <w:r>
        <w:t>inbreeding coefficient F</w:t>
      </w:r>
      <w:r w:rsidRPr="00F13480">
        <w:rPr>
          <w:vertAlign w:val="subscript"/>
        </w:rPr>
        <w:t>ROH</w:t>
      </w:r>
      <w:r>
        <w:t xml:space="preserve"> </w:t>
      </w:r>
      <w:r w:rsidR="009001CE">
        <w:t>maintains advantages over tradition</w:t>
      </w:r>
      <w:r w:rsidR="004D6DF4">
        <w:t>al</w:t>
      </w:r>
      <w:r w:rsidR="009001CE">
        <w:t xml:space="preserve"> methods of inbreeding coefficients such as </w:t>
      </w:r>
      <w:proofErr w:type="spellStart"/>
      <w:r w:rsidR="009001CE">
        <w:t>F</w:t>
      </w:r>
      <w:r w:rsidR="009001CE" w:rsidRPr="0047121B">
        <w:rPr>
          <w:vertAlign w:val="subscript"/>
        </w:rPr>
        <w:t>grm</w:t>
      </w:r>
      <w:proofErr w:type="spellEnd"/>
      <w:r w:rsidR="009001CE">
        <w:t xml:space="preserve"> and </w:t>
      </w:r>
      <w:proofErr w:type="spellStart"/>
      <w:r w:rsidR="009001CE">
        <w:t>F</w:t>
      </w:r>
      <w:r w:rsidR="009001CE" w:rsidRPr="0047121B">
        <w:rPr>
          <w:vertAlign w:val="subscript"/>
        </w:rPr>
        <w:t>ped</w:t>
      </w:r>
      <w:proofErr w:type="spellEnd"/>
      <w:r w:rsidR="009001CE">
        <w:t xml:space="preserve">. The main advantages being the absence of the need for a pedigree (as in </w:t>
      </w:r>
      <w:proofErr w:type="spellStart"/>
      <w:r w:rsidR="009001CE">
        <w:t>F</w:t>
      </w:r>
      <w:r w:rsidR="009001CE" w:rsidRPr="0047121B">
        <w:rPr>
          <w:vertAlign w:val="subscript"/>
        </w:rPr>
        <w:t>ped</w:t>
      </w:r>
      <w:proofErr w:type="spellEnd"/>
      <w:r w:rsidR="009001CE">
        <w:t xml:space="preserve">) and the ability </w:t>
      </w:r>
      <w:r w:rsidR="00D91A2E">
        <w:t>to distinguish between</w:t>
      </w:r>
      <w:r w:rsidR="009001CE">
        <w:t xml:space="preserve"> homozygous alleles that are identical by decent i.e. a product of inbreeding, rather than identical by state i.e. the same allele mutation occurring through different </w:t>
      </w:r>
      <w:r w:rsidR="00F13480">
        <w:t xml:space="preserve">paths </w:t>
      </w:r>
      <w:r w:rsidR="00D91A2E">
        <w:fldChar w:fldCharType="begin">
          <w:fldData xml:space="preserve">PEVuZE5vdGU+PENpdGU+PEF1dGhvcj5QcnljZTwvQXV0aG9yPjxZZWFyPjIwMTQ8L1llYXI+PFJl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</w:fldData>
        </w:fldChar>
      </w:r>
      <w:r w:rsidR="009C6F2F">
        <w:instrText xml:space="preserve"> ADDIN EN.CITE </w:instrText>
      </w:r>
      <w:r w:rsidR="009C6F2F">
        <w:fldChar w:fldCharType="begin">
          <w:fldData xml:space="preserve">PEVuZE5vdGU+PENpdGU+PEF1dGhvcj5QcnljZTwvQXV0aG9yPjxZZWFyPjIwMTQ8L1llYXI+PFJl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</w:fldData>
        </w:fldChar>
      </w:r>
      <w:r w:rsidR="009C6F2F">
        <w:instrText xml:space="preserve"> ADDIN EN.CITE.DATA </w:instrText>
      </w:r>
      <w:r w:rsidR="009C6F2F">
        <w:fldChar w:fldCharType="end"/>
      </w:r>
      <w:r w:rsidR="00D91A2E">
        <w:fldChar w:fldCharType="separate"/>
      </w:r>
      <w:r w:rsidR="009C6F2F">
        <w:rPr>
          <w:noProof/>
        </w:rPr>
        <w:t>(Pryce et al., 2014, Keller et al., 2011)</w:t>
      </w:r>
      <w:r w:rsidR="00D91A2E">
        <w:fldChar w:fldCharType="end"/>
      </w:r>
      <w:r w:rsidR="009001CE">
        <w:t xml:space="preserve">. </w:t>
      </w:r>
      <w:r w:rsidR="00A26DC9">
        <w:t>A number of studies have used F</w:t>
      </w:r>
      <w:r w:rsidR="00A26DC9" w:rsidRPr="0047121B">
        <w:rPr>
          <w:vertAlign w:val="subscript"/>
        </w:rPr>
        <w:t>ROH</w:t>
      </w:r>
      <w:r w:rsidR="00A26DC9">
        <w:t xml:space="preserve"> to infer inbreeding depression (reduced fitness occurring as a result of inbreeding) </w:t>
      </w:r>
      <w:r w:rsidR="00366CEE">
        <w:t xml:space="preserve">in a variety of organisms, from humans to dogs and cattle </w:t>
      </w:r>
      <w:r w:rsidR="00366CEE">
        <w:fldChar w:fldCharType="begin">
          <w:fldData xml:space="preserve">PEVuZE5vdGU+PENpdGU+PEF1dGhvcj5CamVsbGFuZDwvQXV0aG9yPjxZZWFyPjIwMTM8L1llYXI+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</w:fldData>
        </w:fldChar>
      </w:r>
      <w:r w:rsidR="009C6F2F">
        <w:instrText xml:space="preserve"> ADDIN EN.CITE </w:instrText>
      </w:r>
      <w:r w:rsidR="009C6F2F">
        <w:fldChar w:fldCharType="begin">
          <w:fldData xml:space="preserve">PEVuZE5vdGU+PENpdGU+PEF1dGhvcj5CamVsbGFuZDwvQXV0aG9yPjxZZWFyPjIwMTM8L1llYXI+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</w:fldData>
        </w:fldChar>
      </w:r>
      <w:r w:rsidR="009C6F2F">
        <w:instrText xml:space="preserve"> ADDIN EN.CITE.DATA </w:instrText>
      </w:r>
      <w:r w:rsidR="009C6F2F">
        <w:fldChar w:fldCharType="end"/>
      </w:r>
      <w:r w:rsidR="00366CEE">
        <w:fldChar w:fldCharType="separate"/>
      </w:r>
      <w:r w:rsidR="009C6F2F">
        <w:rPr>
          <w:noProof/>
        </w:rPr>
        <w:t>(Bjelland et al., 2013, Keller et al., 2012, Pryce et al., 2014)</w:t>
      </w:r>
      <w:r w:rsidR="00366CEE">
        <w:fldChar w:fldCharType="end"/>
      </w:r>
      <w:r w:rsidR="00944D7F">
        <w:t>. Following this</w:t>
      </w:r>
      <w:r w:rsidR="004D6DF4">
        <w:t>,</w:t>
      </w:r>
      <w:r w:rsidR="00944D7F">
        <w:t xml:space="preserve"> breeds or populations can be identified which may be at risk of recessive diseases or an overall reduction in fitness</w:t>
      </w:r>
      <w:r w:rsidR="004D6DF4">
        <w:t xml:space="preserve"> </w:t>
      </w:r>
      <w:r w:rsidR="00944D7F">
        <w:fldChar w:fldCharType="begin">
          <w:fldData xml:space="preserve">PEVuZE5vdGU+PENpdGU+PEF1dGhvcj5CamVsbGFuZDwvQXV0aG9yPjxZZWFyPjIwMTM8L1llYXI+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</w:fldData>
        </w:fldChar>
      </w:r>
      <w:r w:rsidR="009C6F2F">
        <w:instrText xml:space="preserve"> ADDIN EN.CITE </w:instrText>
      </w:r>
      <w:r w:rsidR="009C6F2F">
        <w:fldChar w:fldCharType="begin">
          <w:fldData xml:space="preserve">PEVuZE5vdGU+PENpdGU+PEF1dGhvcj5CamVsbGFuZDwvQXV0aG9yPjxZZWFyPjIwMTM8L1llYXI+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</w:fldData>
        </w:fldChar>
      </w:r>
      <w:r w:rsidR="009C6F2F">
        <w:instrText xml:space="preserve"> ADDIN EN.CITE.DATA </w:instrText>
      </w:r>
      <w:r w:rsidR="009C6F2F">
        <w:fldChar w:fldCharType="end"/>
      </w:r>
      <w:r w:rsidR="00944D7F">
        <w:fldChar w:fldCharType="separate"/>
      </w:r>
      <w:r w:rsidR="009C6F2F">
        <w:rPr>
          <w:noProof/>
        </w:rPr>
        <w:t>(Bjelland et al., 2013, Pryce et al., 2014)</w:t>
      </w:r>
      <w:r w:rsidR="00944D7F">
        <w:fldChar w:fldCharType="end"/>
      </w:r>
      <w:r w:rsidR="00944D7F">
        <w:t xml:space="preserve">. </w:t>
      </w:r>
    </w:p>
    <w:p w14:paraId="4EB03F32" w14:textId="1683CB55" w:rsidR="00A03908" w:rsidRDefault="00944D7F" w:rsidP="002958ED">
      <w:r>
        <w:t xml:space="preserve">Previous studies have shown that the length, </w:t>
      </w:r>
      <w:r w:rsidR="006606C3">
        <w:t xml:space="preserve">abundance </w:t>
      </w:r>
      <w:r>
        <w:t xml:space="preserve">and genomic location of ROHs </w:t>
      </w:r>
      <w:r w:rsidR="006606C3">
        <w:t xml:space="preserve">varies considerably </w:t>
      </w:r>
      <w:r>
        <w:t>in a population</w:t>
      </w:r>
      <w:r w:rsidR="006606C3">
        <w:t xml:space="preserve"> and</w:t>
      </w:r>
      <w:r>
        <w:t xml:space="preserve"> can be affected by a number of</w:t>
      </w:r>
      <w:r w:rsidR="00815E01">
        <w:t xml:space="preserve"> related</w:t>
      </w:r>
      <w:r>
        <w:t xml:space="preserve"> processes</w:t>
      </w:r>
      <w:r w:rsidR="00815E01">
        <w:t>, including: selection, recombination, and population history</w:t>
      </w:r>
      <w:r w:rsidR="006606C3">
        <w:t xml:space="preserve"> </w:t>
      </w:r>
      <w:r w:rsidR="006606C3">
        <w:fldChar w:fldCharType="begin">
          <w:fldData xml:space="preserve">PEVuZE5vdGU+PENpdGU+PEF1dGhvcj5LYXJkb3M8L0F1dGhvcj48WWVhcj4yMDE3PC9ZZWFyPjxS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</w:fldData>
        </w:fldChar>
      </w:r>
      <w:r w:rsidR="009C6F2F">
        <w:instrText xml:space="preserve"> ADDIN EN.CITE </w:instrText>
      </w:r>
      <w:r w:rsidR="009C6F2F">
        <w:fldChar w:fldCharType="begin">
          <w:fldData xml:space="preserve">PEVuZE5vdGU+PENpdGU+PEF1dGhvcj5LYXJkb3M8L0F1dGhvcj48WWVhcj4yMDE3PC9ZZWFyPjxS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</w:fldData>
        </w:fldChar>
      </w:r>
      <w:r w:rsidR="009C6F2F">
        <w:instrText xml:space="preserve"> ADDIN EN.CITE.DATA </w:instrText>
      </w:r>
      <w:r w:rsidR="009C6F2F">
        <w:fldChar w:fldCharType="end"/>
      </w:r>
      <w:r w:rsidR="006606C3">
        <w:fldChar w:fldCharType="separate"/>
      </w:r>
      <w:r w:rsidR="009C6F2F">
        <w:rPr>
          <w:noProof/>
        </w:rPr>
        <w:t>(Kardos et al., 2017)</w:t>
      </w:r>
      <w:r w:rsidR="006606C3">
        <w:fldChar w:fldCharType="end"/>
      </w:r>
      <w:r w:rsidR="00815E01">
        <w:t xml:space="preserve">. </w:t>
      </w:r>
      <w:r w:rsidR="004D6DF4">
        <w:t xml:space="preserve">Firstly, an allele </w:t>
      </w:r>
      <w:r w:rsidR="00AE64F7">
        <w:t xml:space="preserve">under strong positive selection </w:t>
      </w:r>
      <w:r w:rsidR="006E68C8">
        <w:t xml:space="preserve">is expected to </w:t>
      </w:r>
      <w:r w:rsidR="00AE64F7">
        <w:t xml:space="preserve">increase in incidence in the population which may result in increased homozygosity at the site and eventually lead to an area where ROH are common in the population.  </w:t>
      </w:r>
      <w:r w:rsidR="006E68C8">
        <w:t xml:space="preserve">This concept has been widely used to identify signatures of selection in artificially selected organisms. By searching for areas in the genome where ROH are unusually common, often called ROH hotspots or ROH islands, it is possible to identify genomic regions of interest and even identify genes under selection. For example, genes associated with lactation and milk yield have been found to be present in dairy cattle, in regions where more than 50% of the population harboured a ROH </w:t>
      </w:r>
      <w:r w:rsidR="006E68C8">
        <w:fldChar w:fldCharType="begin">
          <w:fldData xml:space="preserve">PEVuZE5vdGU+PENpdGU+PEF1dGhvcj5QZXJpcG9sbGk8L0F1dGhvcj48WWVhcj4yMDE4PC9ZZWFy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</w:fldData>
        </w:fldChar>
      </w:r>
      <w:r w:rsidR="009C6F2F">
        <w:instrText xml:space="preserve"> ADDIN EN.CITE </w:instrText>
      </w:r>
      <w:r w:rsidR="009C6F2F">
        <w:fldChar w:fldCharType="begin">
          <w:fldData xml:space="preserve">PEVuZE5vdGU+PENpdGU+PEF1dGhvcj5QZXJpcG9sbGk8L0F1dGhvcj48WWVhcj4yMDE4PC9ZZWFy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</w:fldData>
        </w:fldChar>
      </w:r>
      <w:r w:rsidR="009C6F2F">
        <w:instrText xml:space="preserve"> ADDIN EN.CITE.DATA </w:instrText>
      </w:r>
      <w:r w:rsidR="009C6F2F">
        <w:fldChar w:fldCharType="end"/>
      </w:r>
      <w:r w:rsidR="006E68C8">
        <w:fldChar w:fldCharType="separate"/>
      </w:r>
      <w:r w:rsidR="009C6F2F">
        <w:rPr>
          <w:noProof/>
        </w:rPr>
        <w:t>(Peripolli et al., 2018)</w:t>
      </w:r>
      <w:r w:rsidR="006E68C8">
        <w:fldChar w:fldCharType="end"/>
      </w:r>
      <w:r w:rsidR="006E68C8">
        <w:t xml:space="preserve">. </w:t>
      </w:r>
      <w:r w:rsidR="006606C3">
        <w:t xml:space="preserve">Once identified these regions can thence be used to aid genetic improvement of livestock. </w:t>
      </w:r>
    </w:p>
    <w:p w14:paraId="645C15DF" w14:textId="1F321CB6" w:rsidR="00A03908" w:rsidRDefault="00B744DF" w:rsidP="002958ED">
      <w:r>
        <w:t>ROH size and position has also been shown to correlate with recombination rate.</w:t>
      </w:r>
      <w:r w:rsidR="00A04F4B" w:rsidRPr="00A04F4B">
        <w:t xml:space="preserve"> </w:t>
      </w:r>
      <w:r w:rsidR="00A04F4B">
        <w:t xml:space="preserve">Previous studies show that ROH hotspots tend to be sites of lower recombination rate </w:t>
      </w:r>
      <w:r w:rsidR="00A04F4B">
        <w:fldChar w:fldCharType="begin"/>
      </w:r>
      <w:r w:rsidR="009C6F2F">
        <w:instrText xml:space="preserve"> ADDIN EN.CITE </w:instrText>
      </w:r>
      <w:r w:rsidR="009C6F2F">
        <w:lastRenderedPageBreak/>
        <w:instrText>&lt;EndNote&gt;&lt;Cite&gt;&lt;Author&gt;Pemberton&lt;/Author&gt;&lt;Year&gt;2012&lt;/Year&gt;&lt;RecNum&gt;13&lt;/RecNum&gt;&lt;DisplayText&gt;(Pemberton et al., 2012)&lt;/DisplayText&gt;&lt;record&gt;&lt;rec-number&gt;13&lt;/rec-number&gt;&lt;foreign-keys&gt;&lt;key app="EN" db-id="fadxrdtz00pzfpeerpu5sp579wsxex5v0z5w" timestamp="1610723370"&gt;13&lt;/key&gt;&lt;/foreign-keys&gt;&lt;ref-type name="Journal Article"&gt;17&lt;/ref-type&gt;&lt;contributors&gt;&lt;authors&gt;&lt;author&gt;Pemberton, T. J.&lt;/author&gt;&lt;author&gt;Absher, D.&lt;/author&gt;&lt;author&gt;Feldman, M. W.&lt;/author&gt;&lt;author&gt;Myers, R. M.&lt;/author&gt;&lt;author&gt;Rosenberg, N. A.&lt;/author&gt;&lt;author&gt;Li, J. Z.&lt;/author&gt;&lt;/authors&gt;&lt;/contributors&gt;&lt;auth-address&gt;Department of Biology, Stanford University, Stanford, CA 94305, USA. trevorp@stanford.edu&lt;/auth-address&gt;&lt;titles&gt;&lt;title&gt;Genomic patterns of homozygosity in worldwide human populations&lt;/title&gt;&lt;secondary-title&gt;Am J Hum Genet&lt;/secondary-title&gt;&lt;/titles&gt;&lt;periodical&gt;&lt;full-title&gt;Am J Hum Genet&lt;/full-title&gt;&lt;/periodical&gt;&lt;pages&gt;275-92&lt;/pages&gt;&lt;volume&gt;91&lt;/volume&gt;&lt;number&gt;2&lt;/number&gt;&lt;edition&gt;2012/08/14&lt;/edition&gt;&lt;keywords&gt;&lt;keyword&gt;*Algorithms&lt;/keyword&gt;&lt;keyword&gt;Chromosome Mapping/methods&lt;/keyword&gt;&lt;keyword&gt;Cluster Analysis&lt;/keyword&gt;&lt;keyword&gt;Genes, Recessive/genetics&lt;/keyword&gt;&lt;keyword&gt;*Genetic Variation&lt;/keyword&gt;&lt;keyword&gt;Genome, Human/*genetics&lt;/keyword&gt;&lt;keyword&gt;Genomics/*methods&lt;/keyword&gt;&lt;keyword&gt;Genotype&lt;/keyword&gt;&lt;keyword&gt;Geography&lt;/keyword&gt;&lt;keyword&gt;*Homozygote&lt;/keyword&gt;&lt;keyword&gt;Humans&lt;/keyword&gt;&lt;keyword&gt;Likelihood Functions&lt;/keyword&gt;&lt;keyword&gt;Models, Genetic&lt;/keyword&gt;&lt;keyword&gt;Polymorphism, Single Nucleotide/genetics&lt;/keyword&gt;&lt;/keywords&gt;&lt;dates&gt;&lt;year&gt;2012&lt;/year&gt;&lt;pub-dates&gt;&lt;date&gt;Aug 10&lt;/date&gt;&lt;/pub-dates&gt;&lt;/dates&gt;&lt;isbn&gt;1537-6605 (Electronic)&amp;#xD;0002-9297 (Linking)&lt;/isbn&gt;&lt;accession-num&gt;22883143&lt;/accession-num&gt;&lt;urls&gt;&lt;related-urls&gt;&lt;url&gt;https://www.ncbi.nlm.nih.gov/pubmed/22883143&lt;/url&gt;&lt;url&gt;https://www.ncbi.nlm.nih.gov/pmc/articles/PMC3415543/pdf/main.pdf&lt;/url&gt;&lt;/related-urls&gt;&lt;/urls&gt;&lt;custom2&gt;PMC3415543&lt;/custom2&gt;&lt;electronic-resource-num&gt;10.1016/j.ajhg.2012.06.014&lt;/electronic-resource-num&gt;&lt;/record&gt;&lt;/Cite&gt;&lt;/EndNote&gt;</w:instrText>
      </w:r>
      <w:r w:rsidR="00A04F4B">
        <w:fldChar w:fldCharType="separate"/>
      </w:r>
      <w:r w:rsidR="009C6F2F">
        <w:rPr>
          <w:noProof/>
        </w:rPr>
        <w:t>(Pemberton et al., 2012)</w:t>
      </w:r>
      <w:r w:rsidR="00A04F4B">
        <w:fldChar w:fldCharType="end"/>
      </w:r>
      <w:r w:rsidR="00A04F4B">
        <w:t>.</w:t>
      </w:r>
      <w:r>
        <w:t xml:space="preserve"> In low recombination regions with high linkage disequilibrium long haplotypes are rarely broken up through meiosis, meaning they are more likely to come together in a ROH, forming a ROH hotspot. Equally, in high recombination regions, long haplotypes are broken down, resulting in fewer and shorter ROH. </w:t>
      </w:r>
      <w:r w:rsidR="00A04F4B">
        <w:t>However, selectio</w:t>
      </w:r>
      <w:r w:rsidR="00401F87">
        <w:t xml:space="preserve">n and recombination rate should not be thought of as </w:t>
      </w:r>
      <w:r w:rsidR="00A04F4B">
        <w:t xml:space="preserve">mutually exclusive. Selection may interact with recombination rate to influence ROH distribution </w:t>
      </w:r>
      <w:r w:rsidR="00A04F4B">
        <w:fldChar w:fldCharType="begin">
          <w:fldData xml:space="preserve">PEVuZE5vdGU+PENpdGU+PEF1dGhvcj5LYXJkb3M8L0F1dGhvcj48WWVhcj4yMDE3PC9ZZWFyPjxS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</w:fldData>
        </w:fldChar>
      </w:r>
      <w:r w:rsidR="009C6F2F">
        <w:instrText xml:space="preserve"> ADDIN EN.CITE </w:instrText>
      </w:r>
      <w:r w:rsidR="009C6F2F">
        <w:fldChar w:fldCharType="begin">
          <w:fldData xml:space="preserve">PEVuZE5vdGU+PENpdGU+PEF1dGhvcj5LYXJkb3M8L0F1dGhvcj48WWVhcj4yMDE3PC9ZZWFyPjxS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</w:fldData>
        </w:fldChar>
      </w:r>
      <w:r w:rsidR="009C6F2F">
        <w:instrText xml:space="preserve"> ADDIN EN.CITE.DATA </w:instrText>
      </w:r>
      <w:r w:rsidR="009C6F2F">
        <w:fldChar w:fldCharType="end"/>
      </w:r>
      <w:r w:rsidR="00A04F4B">
        <w:fldChar w:fldCharType="separate"/>
      </w:r>
      <w:r w:rsidR="009C6F2F">
        <w:rPr>
          <w:noProof/>
        </w:rPr>
        <w:t>(Kardos et al., 2017)</w:t>
      </w:r>
      <w:r w:rsidR="00A04F4B">
        <w:fldChar w:fldCharType="end"/>
      </w:r>
      <w:r w:rsidR="0040061F">
        <w:t xml:space="preserve">. Selection </w:t>
      </w:r>
      <w:r w:rsidR="00C765A0">
        <w:t>can redu</w:t>
      </w:r>
      <w:r w:rsidR="0040061F">
        <w:t xml:space="preserve">ce genetic variation </w:t>
      </w:r>
      <w:r w:rsidR="00C765A0">
        <w:t>and Ne at closely linked loci</w:t>
      </w:r>
      <w:r w:rsidR="00CF2A19">
        <w:t xml:space="preserve"> (</w:t>
      </w:r>
      <w:r w:rsidR="001803CD">
        <w:t xml:space="preserve">called </w:t>
      </w:r>
      <w:r w:rsidR="00CF2A19">
        <w:t>genetic hitchhiking</w:t>
      </w:r>
      <w:r w:rsidR="001803CD">
        <w:t xml:space="preserve"> or a selective sweep</w:t>
      </w:r>
      <w:r w:rsidR="00CF2A19">
        <w:t>),</w:t>
      </w:r>
      <w:r w:rsidR="00985DE0">
        <w:t xml:space="preserve"> and the extent to which </w:t>
      </w:r>
      <w:r w:rsidR="00CF2A19">
        <w:t xml:space="preserve">is dependent on the selection coefficient and local recombination rate </w:t>
      </w:r>
      <w:r w:rsidR="00CF2A19">
        <w:fldChar w:fldCharType="begin"/>
      </w:r>
      <w:r w:rsidR="009C6F2F">
        <w:instrText xml:space="preserve"> ADDIN EN.CITE &lt;EndNote&gt;&lt;Cite&gt;&lt;Author&gt;Charlesworth&lt;/Author&gt;&lt;Year&gt;2009&lt;/Year&gt;&lt;RecNum&gt;19&lt;/RecNum&gt;&lt;DisplayText&gt;(Charlesworth, 2009)&lt;/DisplayText&gt;&lt;record&gt;&lt;rec-number&gt;19&lt;/rec-number&gt;&lt;foreign-keys&gt;&lt;key app="EN" db-id="fadxrdtz00pzfpeerpu5sp579wsxex5v0z5w" timestamp="1626959733"&gt;19&lt;/key&gt;&lt;/foreign-keys&gt;&lt;ref-type name="Journal Article"&gt;17&lt;/ref-type&gt;&lt;contributors&gt;&lt;authors&gt;&lt;author&gt;Charlesworth, B.&lt;/author&gt;&lt;/authors&gt;&lt;/contributors&gt;&lt;auth-address&gt;Institute of Evolutionary Biology, School of Biological Sciences, University of Edinburgh, Edinburgh EH9 3JT, UK. Brian.Charlesworth@ed.ac.uk&lt;/auth-address&gt;&lt;titles&gt;&lt;title&gt;Fundamental concepts in genetics: effective population size and patterns of molecular evolution and variation&lt;/title&gt;&lt;secondary-title&gt;Nat Rev Genet&lt;/secondary-title&gt;&lt;/titles&gt;&lt;periodical&gt;&lt;full-title&gt;Nat Rev Genet&lt;/full-title&gt;&lt;/periodical&gt;&lt;pages&gt;195-205&lt;/pages&gt;&lt;volume&gt;10&lt;/volume&gt;&lt;number&gt;3&lt;/number&gt;&lt;edition&gt;2009/02/11&lt;/edition&gt;&lt;keywords&gt;&lt;keyword&gt;Animals&lt;/keyword&gt;&lt;keyword&gt;*Evolution, Molecular&lt;/keyword&gt;&lt;keyword&gt;*Genetic Drift&lt;/keyword&gt;&lt;keyword&gt;Genetic Variation&lt;/keyword&gt;&lt;keyword&gt;*Genetics, Population&lt;/keyword&gt;&lt;keyword&gt;Humans&lt;/keyword&gt;&lt;keyword&gt;*Population Density&lt;/keyword&gt;&lt;/keywords&gt;&lt;dates&gt;&lt;year&gt;2009&lt;/year&gt;&lt;pub-dates&gt;&lt;date&gt;Mar&lt;/date&gt;&lt;/pub-dates&gt;&lt;/dates&gt;&lt;isbn&gt;1471-0064 (Electronic)&amp;#xD;1471-0056 (Linking)&lt;/isbn&gt;&lt;accession-num&gt;19204717&lt;/accession-num&gt;&lt;urls&gt;&lt;related-urls&gt;&lt;url&gt;https://www.ncbi.nlm.nih.gov/pubmed/19204717&lt;/url&gt;&lt;/related-urls&gt;&lt;/urls&gt;&lt;electronic-resource-num&gt;10.1038/nrg2526&lt;/electronic-resource-num&gt;&lt;/record&gt;&lt;/Cite&gt;&lt;/EndNote&gt;</w:instrText>
      </w:r>
      <w:r w:rsidR="00CF2A19">
        <w:fldChar w:fldCharType="separate"/>
      </w:r>
      <w:r w:rsidR="009C6F2F">
        <w:rPr>
          <w:noProof/>
        </w:rPr>
        <w:t>(Charlesworth, 2009)</w:t>
      </w:r>
      <w:r w:rsidR="00CF2A19">
        <w:fldChar w:fldCharType="end"/>
      </w:r>
      <w:r w:rsidR="00CF2A19">
        <w:t xml:space="preserve">. </w:t>
      </w:r>
      <w:r w:rsidR="00B92D9B">
        <w:t xml:space="preserve">As such, in an area of low recombination rate, a site under positive selection is more likely to have </w:t>
      </w:r>
      <w:r w:rsidR="0093286F">
        <w:t xml:space="preserve">an extended region of linked loci, which may then result in a ROH. </w:t>
      </w:r>
      <w:r w:rsidR="004D6DF4">
        <w:t>Therefore, both selection and recombination rate may be influencing t</w:t>
      </w:r>
      <w:r w:rsidR="00A03908">
        <w:t xml:space="preserve">he formation of a ROH hotspot. </w:t>
      </w:r>
    </w:p>
    <w:p w14:paraId="4975F51F" w14:textId="518463DA" w:rsidR="00CE2D95" w:rsidRDefault="004D6DF4" w:rsidP="002958ED">
      <w:r>
        <w:t xml:space="preserve">An additional factor that </w:t>
      </w:r>
      <w:r w:rsidR="00643AE7">
        <w:t xml:space="preserve">can </w:t>
      </w:r>
      <w:r>
        <w:t xml:space="preserve">influence ROH distribution is population history. </w:t>
      </w:r>
      <w:r w:rsidR="00643AE7">
        <w:t>Intuitively</w:t>
      </w:r>
      <w:r w:rsidR="00D12701">
        <w:t xml:space="preserve">, </w:t>
      </w:r>
      <w:r w:rsidR="00643AE7">
        <w:t xml:space="preserve">population history can </w:t>
      </w:r>
      <w:r w:rsidR="000C7918">
        <w:t xml:space="preserve">directly </w:t>
      </w:r>
      <w:r w:rsidR="00643AE7">
        <w:t xml:space="preserve">influence ROH abundance, as the more inbred a population is the more ROH will be present in the </w:t>
      </w:r>
      <w:r w:rsidR="00643AE7">
        <w:lastRenderedPageBreak/>
        <w:t>population.</w:t>
      </w:r>
      <w:r w:rsidR="00D12701">
        <w:t xml:space="preserve"> For example, populations </w:t>
      </w:r>
      <w:r w:rsidR="000C7918">
        <w:t xml:space="preserve">of </w:t>
      </w:r>
      <w:r w:rsidR="00A03908">
        <w:t xml:space="preserve">both wild and domesticated </w:t>
      </w:r>
      <w:r w:rsidR="000C7918">
        <w:t xml:space="preserve">pigs </w:t>
      </w:r>
      <w:r w:rsidR="00D12701">
        <w:t xml:space="preserve">having undergone a known population bottleneck have </w:t>
      </w:r>
      <w:r w:rsidR="0047121B">
        <w:t xml:space="preserve">a </w:t>
      </w:r>
      <w:r w:rsidR="00D12701">
        <w:t>higher incidence of ROHs</w:t>
      </w:r>
      <w:r w:rsidR="000C7918">
        <w:t xml:space="preserve"> than populations not having a bottleneck</w:t>
      </w:r>
      <w:r w:rsidR="00D12701">
        <w:t xml:space="preserve"> </w:t>
      </w:r>
      <w:r w:rsidR="00D12701">
        <w:fldChar w:fldCharType="begin"/>
      </w:r>
      <w:r w:rsidR="009C6F2F">
        <w:instrText xml:space="preserve"> ADDIN EN.CITE &lt;EndNote&gt;&lt;Cite&gt;&lt;Author&gt;Bosse&lt;/Author&gt;&lt;Year&gt;2012&lt;/Year&gt;&lt;RecNum&gt;6&lt;/RecNum&gt;&lt;DisplayText&gt;(Bosse et al., 2012)&lt;/DisplayText&gt;&lt;record&gt;&lt;rec-number&gt;6&lt;/rec-number&gt;&lt;foreign-keys&gt;&lt;key app="EN" db-id="fadxrdtz00pzfpeerpu5sp579wsxex5v0z5w" timestamp="1604680371"&gt;6&lt;/key&gt;&lt;/foreign-keys&gt;&lt;ref-type name="Journal Article"&gt;17&lt;/ref-type&gt;&lt;contributors&gt;&lt;authors&gt;&lt;author&gt;Bosse, M.&lt;/author&gt;&lt;author&gt;Megens, H. J.&lt;/author&gt;&lt;author&gt;Madsen, O.&lt;/author&gt;&lt;author&gt;Paudel, Y.&lt;/author&gt;&lt;author&gt;Frantz, L. A.&lt;/author&gt;&lt;author&gt;Schook, L. B.&lt;/author&gt;&lt;author&gt;Crooijmans, R. P.&lt;/author&gt;&lt;author&gt;Groenen, M. A.&lt;/author&gt;&lt;/authors&gt;&lt;/contributors&gt;&lt;auth-address&gt;Animal Breeding and Genomics Group, Wageningen University, Wageningen, The Netherlands. mirte.bosse@wur.nl&lt;/auth-address&gt;&lt;titles&gt;&lt;title&gt;Regions of homozygosity in the porcine genome: consequence of demography and the recombination landscape&lt;/title&gt;&lt;secondary-title&gt;PLoS Genet&lt;/secondary-title&gt;&lt;/titles&gt;&lt;periodical&gt;&lt;full-title&gt;PLoS Genet&lt;/full-title&gt;&lt;/periodical&gt;&lt;pages&gt;e1003100&lt;/pages&gt;&lt;volume&gt;8&lt;/volume&gt;&lt;number&gt;11&lt;/number&gt;&lt;edition&gt;2012/12/05&lt;/edition&gt;&lt;keywords&gt;&lt;keyword&gt;Animals&lt;/keyword&gt;&lt;keyword&gt;Asia&lt;/keyword&gt;&lt;keyword&gt;Breeding&lt;/keyword&gt;&lt;keyword&gt;Europe&lt;/keyword&gt;&lt;keyword&gt;Genome&lt;/keyword&gt;&lt;keyword&gt;Haplotypes/genetics&lt;/keyword&gt;&lt;keyword&gt;High-Throughput Nucleotide Sequencing&lt;/keyword&gt;&lt;keyword&gt;*Homozygote&lt;/keyword&gt;&lt;keyword&gt;*Inbreeding&lt;/keyword&gt;&lt;keyword&gt;*Recombination, Genetic&lt;/keyword&gt;&lt;keyword&gt;Sus scrofa/*genetics&lt;/keyword&gt;&lt;/keywords&gt;&lt;dates&gt;&lt;year&gt;2012&lt;/year&gt;&lt;/dates&gt;&lt;isbn&gt;1553-7404 (Electronic)&amp;#xD;1553-7390 (Linking)&lt;/isbn&gt;&lt;accession-num&gt;23209444&lt;/accession-num&gt;&lt;urls&gt;&lt;related-urls&gt;&lt;url&gt;https://www.ncbi.nlm.nih.gov/pubmed/23209444&lt;/url&gt;&lt;url&gt;https://www.ncbi.nlm.nih.gov/pmc/articles/PMC3510040/pdf/pgen.1003100.pdf&lt;/url&gt;&lt;/related-urls&gt;&lt;/urls&gt;&lt;custom2&gt;PMC3510040&lt;/custom2&gt;&lt;electronic-resource-num&gt;10.1371/journal.pgen.1003100&lt;/electronic-resource-num&gt;&lt;/record&gt;&lt;/Cite&gt;&lt;/EndNote&gt;</w:instrText>
      </w:r>
      <w:r w:rsidR="00D12701">
        <w:fldChar w:fldCharType="separate"/>
      </w:r>
      <w:r w:rsidR="009C6F2F">
        <w:rPr>
          <w:noProof/>
        </w:rPr>
        <w:t>(Bosse et al., 2012)</w:t>
      </w:r>
      <w:r w:rsidR="00D12701">
        <w:fldChar w:fldCharType="end"/>
      </w:r>
      <w:r w:rsidR="00D12701">
        <w:t>.</w:t>
      </w:r>
      <w:r w:rsidR="000C7918">
        <w:t xml:space="preserve"> </w:t>
      </w:r>
      <w:r w:rsidR="00D12701">
        <w:t xml:space="preserve"> </w:t>
      </w:r>
      <w:r w:rsidR="000C7918">
        <w:t xml:space="preserve">It was further shown by </w:t>
      </w:r>
      <w:r w:rsidR="00B268FA">
        <w:fldChar w:fldCharType="begin"/>
      </w:r>
      <w:r w:rsidR="007F7A9F">
        <w:instrText xml:space="preserve"> ADDIN EN.CITE &lt;EndNote&gt;&lt;Cite AuthorYear="1"&gt;&lt;Author&gt;Bosse&lt;/Author&gt;&lt;Year&gt;2012&lt;/Year&gt;&lt;RecNum&gt;6&lt;/RecNum&gt;&lt;DisplayText&gt;Bosse et al. (2012)&lt;/DisplayText&gt;&lt;record&gt;&lt;rec-number&gt;6&lt;/rec-number&gt;&lt;foreign-keys&gt;&lt;key app="EN" db-id="fadxrdtz00pzfpeerpu5sp579wsxex5v0z5w" timestamp="1604680371"&gt;6&lt;/key&gt;&lt;/foreign-keys&gt;&lt;ref-type name="Journal Article"&gt;17&lt;/ref-type&gt;&lt;contributors&gt;&lt;authors&gt;&lt;author&gt;Bosse, M.&lt;/author&gt;&lt;author&gt;Megens, H. J.&lt;/author&gt;&lt;author&gt;Madsen, O.&lt;/author&gt;&lt;author&gt;Paudel, Y.&lt;/author&gt;&lt;author&gt;Frantz, L. A.&lt;/author&gt;&lt;author&gt;Schook, L. B.&lt;/author&gt;&lt;author&gt;Crooijmans, R. P.&lt;/author&gt;&lt;author&gt;Groenen, M. A.&lt;/author&gt;&lt;/authors&gt;&lt;/contributors&gt;&lt;auth-address&gt;Animal Breeding and Genomics Group, Wageningen University, Wageningen, The Netherlands. mirte.bosse@wur.nl&lt;/auth-address&gt;&lt;titles&gt;&lt;title&gt;Regions of homozygosity in the porcine genome: consequence of demography and the recombination landscape&lt;/title&gt;&lt;secondary-title&gt;PLoS Genet&lt;/secondary-title&gt;&lt;/titles&gt;&lt;periodical&gt;&lt;full-title&gt;PLoS Genet&lt;/full-title&gt;&lt;/periodical&gt;&lt;pages&gt;e1003100&lt;/pages&gt;&lt;volume&gt;8&lt;/volume&gt;&lt;number&gt;11&lt;/number&gt;&lt;edition&gt;2012/12/05&lt;/edition&gt;&lt;keywords&gt;&lt;keyword&gt;Animals&lt;/keyword&gt;&lt;keyword&gt;Asia&lt;/keyword&gt;&lt;keyword&gt;Breeding&lt;/keyword&gt;&lt;keyword&gt;Europe&lt;/keyword&gt;&lt;keyword&gt;Genome&lt;/keyword&gt;&lt;keyword&gt;Haplotypes/genetics&lt;/keyword&gt;&lt;keyword&gt;High-Throughput Nucleotide Sequencing&lt;/keyword&gt;&lt;keyword&gt;*Homozygote&lt;/keyword&gt;&lt;keyword&gt;*Inbreeding&lt;/keyword&gt;&lt;keyword&gt;*Recombination, Genetic&lt;/keyword&gt;&lt;keyword&gt;Sus scrofa/*genetics&lt;/keyword&gt;&lt;/keywords&gt;&lt;dates&gt;&lt;year&gt;2012&lt;/year&gt;&lt;/dates&gt;&lt;isbn&gt;1553-7404 (Electronic)&amp;#xD;1553-7390 (Linking)&lt;/isbn&gt;&lt;accession-num&gt;23209444&lt;/accession-num&gt;&lt;urls&gt;&lt;related-urls&gt;&lt;url&gt;https://www.ncbi.nlm.nih.gov/pubmed/23209444&lt;/url&gt;&lt;url&gt;https://www.ncbi.nlm.nih.gov/pmc/articles/PMC3510040/pdf/pgen.1003100.pdf&lt;/url&gt;&lt;/related-urls&gt;&lt;/urls&gt;&lt;custom2&gt;PMC3510040&lt;/custom2&gt;&lt;electronic-resource-num&gt;10.1371/journal.pgen.1003100&lt;/electronic-resource-num&gt;&lt;/record&gt;&lt;/Cite&gt;&lt;/EndNote&gt;</w:instrText>
      </w:r>
      <w:r w:rsidR="00B268FA">
        <w:fldChar w:fldCharType="separate"/>
      </w:r>
      <w:r w:rsidR="007F7A9F">
        <w:rPr>
          <w:noProof/>
        </w:rPr>
        <w:t>Bosse et al. (2012)</w:t>
      </w:r>
      <w:r w:rsidR="00B268FA">
        <w:fldChar w:fldCharType="end"/>
      </w:r>
      <w:r w:rsidR="00B268FA">
        <w:t xml:space="preserve"> </w:t>
      </w:r>
      <w:r w:rsidR="000C7918">
        <w:t>that animals from the same populations tended to have similar ROH distribution patterns reflecting a shared demography. This implies that population history can have dramatic effect on ROH</w:t>
      </w:r>
      <w:r w:rsidR="001E7615">
        <w:t xml:space="preserve"> location</w:t>
      </w:r>
      <w:r w:rsidR="000C7918">
        <w:t xml:space="preserve">, and shared population history events </w:t>
      </w:r>
      <w:r w:rsidR="00A03908">
        <w:t xml:space="preserve">can </w:t>
      </w:r>
      <w:r w:rsidR="00B70A4F">
        <w:t xml:space="preserve">result in </w:t>
      </w:r>
      <w:r w:rsidR="000C7918">
        <w:t xml:space="preserve">a </w:t>
      </w:r>
      <w:r w:rsidR="00B70A4F">
        <w:t>common</w:t>
      </w:r>
      <w:r w:rsidR="000C7918">
        <w:t xml:space="preserve"> ROH pattern in all individuals which experience the same history. Factors such as drift and selection will also play an important role in shaping the ROH landscape following such an event. For example, following a population bottleneck, </w:t>
      </w:r>
      <w:r w:rsidR="00B70A4F">
        <w:t xml:space="preserve">genetic </w:t>
      </w:r>
      <w:r w:rsidR="000C7918">
        <w:t>drift</w:t>
      </w:r>
      <w:r w:rsidR="00B70A4F">
        <w:t xml:space="preserve"> may result in certain alleles becoming fix</w:t>
      </w:r>
      <w:r w:rsidR="000635F8">
        <w:t xml:space="preserve">ed by chance, increasing the likelihood of generating </w:t>
      </w:r>
      <w:r w:rsidR="00B70A4F">
        <w:t>ROH</w:t>
      </w:r>
      <w:r w:rsidR="000635F8">
        <w:t>s</w:t>
      </w:r>
      <w:r w:rsidR="00B70A4F">
        <w:t xml:space="preserve"> </w:t>
      </w:r>
      <w:r w:rsidR="00A03908">
        <w:t xml:space="preserve">at said site </w:t>
      </w:r>
      <w:r w:rsidR="00B70A4F">
        <w:t xml:space="preserve">following generations of inbreeding. </w:t>
      </w:r>
      <w:r w:rsidR="000C7918">
        <w:t xml:space="preserve"> </w:t>
      </w:r>
      <w:r w:rsidR="001E7615">
        <w:t>In addition</w:t>
      </w:r>
      <w:r w:rsidR="00B70A4F">
        <w:t xml:space="preserve">, sites of </w:t>
      </w:r>
      <w:r w:rsidR="001E7615">
        <w:t xml:space="preserve">past </w:t>
      </w:r>
      <w:r w:rsidR="00B70A4F">
        <w:t xml:space="preserve">selection can result in </w:t>
      </w:r>
      <w:r w:rsidR="000635F8">
        <w:t>common ROH hotspots between populations</w:t>
      </w:r>
      <w:r w:rsidR="001E7615">
        <w:t xml:space="preserve"> </w:t>
      </w:r>
      <w:r w:rsidR="001E7615">
        <w:fldChar w:fldCharType="begin"/>
      </w:r>
      <w:r w:rsidR="009C6F2F">
        <w:instrText xml:space="preserve"> ADDIN EN.CITE &lt;EndNote&gt;&lt;Cite&gt;&lt;Author&gt;Pemberton&lt;/Author&gt;&lt;Year&gt;2012&lt;/Year&gt;&lt;RecNum&gt;13&lt;/RecNum&gt;&lt;DisplayText&gt;(Pembert</w:instrText>
      </w:r>
      <w:r w:rsidR="009C6F2F">
        <w:lastRenderedPageBreak/>
        <w:instrText>on et al., 2012)&lt;/DisplayText&gt;&lt;record&gt;&lt;rec-number&gt;13&lt;/rec-number&gt;&lt;foreign-keys&gt;&lt;key app="EN" db-id="fadxrdtz00pzfpeerpu5sp579wsxex5v0z5w" timestamp="1610723370"&gt;13&lt;/key&gt;&lt;/foreign-keys&gt;&lt;ref-type name="Journal Article"&gt;17&lt;/ref-type&gt;&lt;contributors&gt;&lt;authors&gt;&lt;author&gt;Pemberton, T. J.&lt;/author&gt;&lt;author&gt;Absher, D.&lt;/author&gt;&lt;author&gt;Feldman, M. W.&lt;/author&gt;&lt;author&gt;Myers, R. M.&lt;/author&gt;&lt;author&gt;Rosenberg, N. A.&lt;/author&gt;&lt;author&gt;Li, J. Z.&lt;/author&gt;&lt;/authors&gt;&lt;/contributors&gt;&lt;auth-address&gt;Department of Biology, Stanford University, Stanford, CA 94305, USA. trevorp@stanford.edu&lt;/auth-address&gt;&lt;titles&gt;&lt;title&gt;Genomic patterns of homozygosity in worldwide human populations&lt;/title&gt;&lt;secondary-title&gt;Am J Hum Genet&lt;/secondary-title&gt;&lt;/titles&gt;&lt;periodical&gt;&lt;full-title&gt;Am J Hum Genet&lt;/full-title&gt;&lt;/periodical&gt;&lt;pages&gt;275-92&lt;/pages&gt;&lt;volume&gt;91&lt;/volume&gt;&lt;number&gt;2&lt;/number&gt;&lt;edition&gt;2012/08/14&lt;/edition&gt;&lt;keywords&gt;&lt;keyword&gt;*Algorithms&lt;/keyword&gt;&lt;keyword&gt;Chromosome Mapping/methods&lt;/keyword&gt;&lt;keyword&gt;Cluster Analysis&lt;/keyword&gt;&lt;keyword&gt;Genes, Recessive/genetics&lt;/keyword&gt;&lt;keyword&gt;*Genetic Variation&lt;/keyword&gt;&lt;keyword&gt;Genome, Human/*genetics&lt;/keyword&gt;&lt;keyword&gt;Genomics/*methods&lt;/keyword&gt;&lt;keyword&gt;Genotype&lt;/keyword&gt;&lt;keyword&gt;Geography&lt;/keyword&gt;&lt;keyword&gt;*Homozygote&lt;/keyword&gt;&lt;keyword&gt;Humans&lt;/keyword&gt;&lt;keyword&gt;Likelihood Functions&lt;/keyword&gt;&lt;keyword&gt;Models, Genetic&lt;/keyword&gt;&lt;keyword&gt;Polymorphism, Single Nucleotide/genetics&lt;/keyword&gt;&lt;/keywords&gt;&lt;dates&gt;&lt;year&gt;2012&lt;/year&gt;&lt;pub-dates&gt;&lt;date&gt;Aug 10&lt;/date&gt;&lt;/pub-dates&gt;&lt;/dates&gt;&lt;isbn&gt;1537-6605 (Electronic)&amp;#xD;0002-9297 (Linking)&lt;/isbn&gt;&lt;accession-num&gt;22883143&lt;/accession-num&gt;&lt;urls&gt;&lt;related-urls&gt;&lt;url&gt;https://www.ncbi.nlm.nih.gov/pubmed/22883143&lt;/url&gt;&lt;url&gt;https://www.ncbi.nlm.nih.gov/pmc/articles/PMC3415543/pdf/main.pdf&lt;/url&gt;&lt;/related-urls&gt;&lt;/urls&gt;&lt;custom2&gt;PMC3415543&lt;/custom2&gt;&lt;electronic-resource-num&gt;10.1016/j.ajhg.2012.06.014&lt;/electronic-resource-num&gt;&lt;/record&gt;&lt;/Cite&gt;&lt;/EndNote&gt;</w:instrText>
      </w:r>
      <w:r w:rsidR="001E7615">
        <w:fldChar w:fldCharType="separate"/>
      </w:r>
      <w:r w:rsidR="009C6F2F">
        <w:rPr>
          <w:noProof/>
        </w:rPr>
        <w:t>(Pemberton et al., 2012)</w:t>
      </w:r>
      <w:r w:rsidR="001E7615">
        <w:fldChar w:fldCharType="end"/>
      </w:r>
      <w:r w:rsidR="001E7615">
        <w:t xml:space="preserve">. As in </w:t>
      </w:r>
      <w:r w:rsidR="00621E6F">
        <w:fldChar w:fldCharType="begin">
          <w:fldData xml:space="preserve">PEVuZE5vdGU+PENpdGUgQXV0aG9yWWVhcj0iMSI+PEF1dGhvcj5Hcmlsei1TZWdlcjwvQXV0aG9y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</w:fldData>
        </w:fldChar>
      </w:r>
      <w:r w:rsidR="00D4295F">
        <w:instrText xml:space="preserve"> ADDIN EN.CITE </w:instrText>
      </w:r>
      <w:r w:rsidR="00D4295F">
        <w:fldChar w:fldCharType="begin">
          <w:fldData xml:space="preserve">PEVuZE5vdGU+PENpdGUgQXV0aG9yWWVhcj0iMSI+PEF1dGhvcj5Hcmlsei1TZWdlcjwvQXV0aG9y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</w:fldData>
        </w:fldChar>
      </w:r>
      <w:r w:rsidR="00D4295F">
        <w:instrText xml:space="preserve"> ADDIN EN.CITE.DATA </w:instrText>
      </w:r>
      <w:r w:rsidR="00D4295F">
        <w:fldChar w:fldCharType="end"/>
      </w:r>
      <w:r w:rsidR="00621E6F">
        <w:fldChar w:fldCharType="separate"/>
      </w:r>
      <w:r w:rsidR="007F7A9F">
        <w:rPr>
          <w:noProof/>
        </w:rPr>
        <w:t>Grilz-Seger et al. (2019)</w:t>
      </w:r>
      <w:r w:rsidR="00621E6F">
        <w:fldChar w:fldCharType="end"/>
      </w:r>
      <w:r w:rsidR="00621E6F">
        <w:t xml:space="preserve"> </w:t>
      </w:r>
      <w:r w:rsidR="001E7615">
        <w:t xml:space="preserve">a gene </w:t>
      </w:r>
      <w:r w:rsidR="00621E6F">
        <w:t xml:space="preserve">associated with </w:t>
      </w:r>
      <w:r w:rsidR="001E7615">
        <w:t>coat colour</w:t>
      </w:r>
      <w:r w:rsidR="003F770B">
        <w:t xml:space="preserve"> suspected to be</w:t>
      </w:r>
      <w:r w:rsidR="001E7615">
        <w:t xml:space="preserve"> </w:t>
      </w:r>
      <w:r w:rsidR="003F770B">
        <w:t xml:space="preserve">under positive artificial selection </w:t>
      </w:r>
      <w:r w:rsidR="001E7615">
        <w:t xml:space="preserve">in horses was shown to be </w:t>
      </w:r>
      <w:r w:rsidR="00621E6F">
        <w:t xml:space="preserve">in a ROH </w:t>
      </w:r>
      <w:r w:rsidR="00B268FA">
        <w:t xml:space="preserve">hotspot </w:t>
      </w:r>
      <w:r w:rsidR="00621E6F">
        <w:t>common between breeds which shared the same founders and ancestors</w:t>
      </w:r>
      <w:r w:rsidR="00B268FA">
        <w:t xml:space="preserve">. </w:t>
      </w:r>
      <w:r w:rsidR="00621E6F">
        <w:t xml:space="preserve">On the other hand, population specific </w:t>
      </w:r>
      <w:r w:rsidR="001E7615">
        <w:t xml:space="preserve">ROH hotspots </w:t>
      </w:r>
      <w:r w:rsidR="00621E6F">
        <w:t>can indicate unique sites of selection</w:t>
      </w:r>
      <w:r w:rsidR="00B268FA">
        <w:t xml:space="preserve"> </w:t>
      </w:r>
      <w:r w:rsidR="00B268FA">
        <w:fldChar w:fldCharType="begin">
          <w:fldData xml:space="preserve">PEVuZE5vdGU+PENpdGU+PEF1dGhvcj5Hcmlsei1TZWdlcjwvQXV0aG9yPjxZZWFyPjIwMTk8L1ll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</w:fldData>
        </w:fldChar>
      </w:r>
      <w:r w:rsidR="00D4295F">
        <w:instrText xml:space="preserve"> ADDIN EN.CITE </w:instrText>
      </w:r>
      <w:r w:rsidR="00D4295F">
        <w:fldChar w:fldCharType="begin">
          <w:fldData xml:space="preserve">PEVuZE5vdGU+PENpdGU+PEF1dGhvcj5Hcmlsei1TZWdlcjwvQXV0aG9yPjxZZWFyPjIwMTk8L1ll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</w:fldData>
        </w:fldChar>
      </w:r>
      <w:r w:rsidR="00D4295F">
        <w:instrText xml:space="preserve"> ADDIN EN.CITE.DATA </w:instrText>
      </w:r>
      <w:r w:rsidR="00D4295F">
        <w:fldChar w:fldCharType="end"/>
      </w:r>
      <w:r w:rsidR="00B268FA">
        <w:fldChar w:fldCharType="separate"/>
      </w:r>
      <w:r w:rsidR="009C6F2F">
        <w:rPr>
          <w:noProof/>
        </w:rPr>
        <w:t>(Grilz-Seger et al., 2019, Pemberton et al., 2012)</w:t>
      </w:r>
      <w:r w:rsidR="00B268FA">
        <w:fldChar w:fldCharType="end"/>
      </w:r>
      <w:r w:rsidR="00621E6F">
        <w:t>.</w:t>
      </w:r>
      <w:r w:rsidR="00B268FA">
        <w:t xml:space="preserve"> It is </w:t>
      </w:r>
      <w:r w:rsidR="00A03908">
        <w:t xml:space="preserve">also </w:t>
      </w:r>
      <w:r w:rsidR="00B268FA">
        <w:t xml:space="preserve">important to note the interactions between recombination rate and population history. </w:t>
      </w:r>
      <w:r w:rsidR="00A03908">
        <w:t xml:space="preserve">Species or populations which </w:t>
      </w:r>
      <w:r w:rsidR="003F770B">
        <w:t xml:space="preserve">are closely related </w:t>
      </w:r>
      <w:r w:rsidR="00A03908">
        <w:t xml:space="preserve">will have similar recombination rate patterns across the genome, which will again result in more similar distributions of ROHs </w:t>
      </w:r>
      <w:r w:rsidR="00A03908">
        <w:fldChar w:fldCharType="begin">
          <w:fldData xml:space="preserve">PEVuZE5vdGU+PENpdGU+PEF1dGhvcj5Ob3RobmFnZWw8L0F1dGhvcj48WWVhcj4yMDEwPC9ZZWFy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</w:fldData>
        </w:fldChar>
      </w:r>
      <w:r w:rsidR="009C6F2F">
        <w:instrText xml:space="preserve"> ADDIN EN.CITE </w:instrText>
      </w:r>
      <w:r w:rsidR="009C6F2F">
        <w:fldChar w:fldCharType="begin">
          <w:fldData xml:space="preserve">PEVuZE5vdGU+PENpdGU+PEF1dGhvcj5Ob3RobmFnZWw8L0F1dGhvcj48WWVhcj4yMDEwPC9ZZWFy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</w:fldData>
        </w:fldChar>
      </w:r>
      <w:r w:rsidR="009C6F2F">
        <w:instrText xml:space="preserve"> ADDIN EN.CITE.DATA </w:instrText>
      </w:r>
      <w:r w:rsidR="009C6F2F">
        <w:fldChar w:fldCharType="end"/>
      </w:r>
      <w:r w:rsidR="00A03908">
        <w:fldChar w:fldCharType="separate"/>
      </w:r>
      <w:r w:rsidR="009C6F2F">
        <w:rPr>
          <w:noProof/>
        </w:rPr>
        <w:t>(Nothnagel et al., 2010)</w:t>
      </w:r>
      <w:r w:rsidR="00A03908">
        <w:fldChar w:fldCharType="end"/>
      </w:r>
      <w:r w:rsidR="00A03908">
        <w:t xml:space="preserve">. </w:t>
      </w:r>
    </w:p>
    <w:p w14:paraId="3EAE78EB" w14:textId="6EAA0664" w:rsidR="00C770A5" w:rsidRDefault="00CE2D95" w:rsidP="002958ED">
      <w:r>
        <w:t xml:space="preserve">Together the factors discussed above: recombination rate, selection and population history all play interacting </w:t>
      </w:r>
      <w:r w:rsidR="00A03908">
        <w:t>role</w:t>
      </w:r>
      <w:r>
        <w:t>s</w:t>
      </w:r>
      <w:r w:rsidR="00A03908">
        <w:t xml:space="preserve"> in shaping the genomic distributions of ROH</w:t>
      </w:r>
      <w:r>
        <w:t xml:space="preserve"> in a population. Here we aim to investigate the influence of each of these factors on ROH distribution in a wild population of red deer</w:t>
      </w:r>
      <w:r w:rsidR="00C770A5">
        <w:t xml:space="preserve"> inhabiting the island of Rum, Scotland</w:t>
      </w:r>
      <w:r>
        <w:t xml:space="preserve">. </w:t>
      </w:r>
      <w:r w:rsidR="00C770A5">
        <w:t xml:space="preserve">We use &gt;35,000 genome-wide autosomal SNPs to search for ROH in the population over a 40-year-period. </w:t>
      </w:r>
      <w:r w:rsidR="00637CAA">
        <w:t>We also use a</w:t>
      </w:r>
      <w:r w:rsidR="0047121B">
        <w:t xml:space="preserve"> </w:t>
      </w:r>
      <w:r w:rsidR="00C770A5">
        <w:t xml:space="preserve">population from mainland Scotland </w:t>
      </w:r>
      <w:r w:rsidR="00637CAA">
        <w:t xml:space="preserve">to compare inbreeding level and ROH distribution in different populations. In addition, a </w:t>
      </w:r>
      <w:r w:rsidR="00C770A5">
        <w:t xml:space="preserve">linkage map </w:t>
      </w:r>
      <w:r w:rsidR="00637CAA">
        <w:t>for red deer enabled</w:t>
      </w:r>
      <w:r w:rsidR="00C770A5">
        <w:t xml:space="preserve"> the quantification of genomic recombination </w:t>
      </w:r>
      <w:r w:rsidR="00637CAA">
        <w:t>allowing for the assessment of recombination rate effects on ROH</w:t>
      </w:r>
      <w:r w:rsidR="00C770A5">
        <w:t xml:space="preserve">. We also </w:t>
      </w:r>
      <w:r w:rsidR="00637CAA">
        <w:t xml:space="preserve">ran </w:t>
      </w:r>
      <w:r w:rsidR="00C770A5">
        <w:t xml:space="preserve">forward simulations based on known history of the population of red deer on Rum </w:t>
      </w:r>
      <w:r w:rsidR="00637CAA">
        <w:t xml:space="preserve">to investigate the effects of selection, recombination and population history on the distribution of ROHs. </w:t>
      </w:r>
    </w:p>
    <w:p w14:paraId="4A0400E2" w14:textId="77777777" w:rsidR="00C770A5" w:rsidRDefault="00C770A5" w:rsidP="002958ED"/>
    <w:p w14:paraId="7FED7DDB" w14:textId="43B2E300" w:rsidR="000C7918" w:rsidRDefault="000C7918" w:rsidP="002958ED"/>
    <w:p w14:paraId="40BB47FF" w14:textId="1CB344C1" w:rsidR="000C7918" w:rsidRDefault="000C7918" w:rsidP="002958ED"/>
    <w:p w14:paraId="24615889" w14:textId="0A09A971" w:rsidR="000C7918" w:rsidRDefault="000C7918" w:rsidP="002958ED"/>
    <w:p w14:paraId="2FB618C3" w14:textId="77777777" w:rsidR="000C7918" w:rsidRDefault="000C7918" w:rsidP="002958ED"/>
    <w:p w14:paraId="74FB8BCC" w14:textId="5BBA91B8" w:rsidR="002958ED" w:rsidRPr="002958ED" w:rsidRDefault="002958ED" w:rsidP="002958ED">
      <w:r w:rsidRPr="002958ED">
        <w:br w:type="page"/>
      </w:r>
    </w:p>
    <w:p w14:paraId="68A8264C" w14:textId="112935A4" w:rsidR="00AD4874" w:rsidRPr="0029774A" w:rsidRDefault="00AD4874" w:rsidP="0029774A">
      <w:pPr>
        <w:pStyle w:val="Heading2"/>
        <w:rPr>
          <w:b/>
          <w:color w:val="auto"/>
        </w:rPr>
      </w:pPr>
      <w:r w:rsidRPr="0029774A">
        <w:rPr>
          <w:b/>
          <w:color w:val="auto"/>
        </w:rPr>
        <w:lastRenderedPageBreak/>
        <w:t xml:space="preserve">Methods </w:t>
      </w:r>
    </w:p>
    <w:p w14:paraId="15D22DB2" w14:textId="77777777" w:rsidR="00AD4874" w:rsidRPr="00AD4874" w:rsidRDefault="00AD4874" w:rsidP="00AD4874">
      <w:pPr>
        <w:rPr>
          <w:b/>
          <w:i/>
        </w:rPr>
      </w:pPr>
      <w:r w:rsidRPr="00AD4874">
        <w:rPr>
          <w:b/>
          <w:i/>
        </w:rPr>
        <w:t xml:space="preserve">Study populations </w:t>
      </w:r>
    </w:p>
    <w:p w14:paraId="3B2FB159" w14:textId="77777777" w:rsidR="00AD4874" w:rsidRPr="00AD4874" w:rsidRDefault="00AD4874" w:rsidP="00AD4874">
      <w:pPr>
        <w:ind w:firstLine="720"/>
      </w:pPr>
      <w:r w:rsidRPr="00AD4874">
        <w:t>The red deer population inhabiting the north block of the Isle of Rum, Scotland (57°0’N, 6°20’W) has been studied at an individual level since 1971 (</w:t>
      </w:r>
      <w:proofErr w:type="spellStart"/>
      <w:r w:rsidRPr="00AD4874">
        <w:t>Clutton</w:t>
      </w:r>
      <w:proofErr w:type="spellEnd"/>
      <w:r w:rsidRPr="00AD4874">
        <w:t xml:space="preserve">-Brock et al.1982), and is the main study population for this project. DNA was extracted from ear punches from calves captured soon after birth or darted adults, post-mortem tissue or cast antlers (See Huisman et al. 2016 for full details). DNA samples were genotyped at 50,541 attempted SNP loci on the </w:t>
      </w:r>
      <w:proofErr w:type="spellStart"/>
      <w:r w:rsidRPr="00AD4874">
        <w:t>Cervine</w:t>
      </w:r>
      <w:proofErr w:type="spellEnd"/>
      <w:r w:rsidRPr="00AD4874">
        <w:t xml:space="preserve"> Illumina </w:t>
      </w:r>
      <w:proofErr w:type="spellStart"/>
      <w:r w:rsidRPr="00AD4874">
        <w:t>BeadChip</w:t>
      </w:r>
      <w:proofErr w:type="spellEnd"/>
      <w:r w:rsidRPr="00AD4874">
        <w:t xml:space="preserve"> (</w:t>
      </w:r>
      <w:proofErr w:type="spellStart"/>
      <w:r w:rsidRPr="00AD4874">
        <w:t>Brauning</w:t>
      </w:r>
      <w:proofErr w:type="spellEnd"/>
      <w:r w:rsidRPr="00AD4874">
        <w:t xml:space="preserve"> et al. 2015 and see Johnston et al. 2017 for full details). </w:t>
      </w:r>
      <w:commentRangeStart w:id="0"/>
      <w:commentRangeStart w:id="1"/>
      <w:r w:rsidRPr="00AD4874">
        <w:t xml:space="preserve">SNP quality control </w:t>
      </w:r>
      <w:commentRangeEnd w:id="0"/>
      <w:r w:rsidRPr="00AD4874">
        <w:rPr>
          <w:sz w:val="16"/>
          <w:szCs w:val="16"/>
        </w:rPr>
        <w:commentReference w:id="0"/>
      </w:r>
      <w:commentRangeEnd w:id="1"/>
      <w:r w:rsidR="00B92D8C">
        <w:rPr>
          <w:rStyle w:val="CommentReference"/>
        </w:rPr>
        <w:commentReference w:id="1"/>
      </w:r>
      <w:r w:rsidRPr="00AD4874">
        <w:t xml:space="preserve">was as follows: MAF &gt; 0.01, ID genotyping success &gt; 0.99, SNP genotyping success &gt; 0.99, after which 35,132 autosomal SNPs and 3046 individuals were retained for analysis. </w:t>
      </w:r>
    </w:p>
    <w:p w14:paraId="2FB37934" w14:textId="77777777" w:rsidR="00AD4874" w:rsidRPr="00AD4874" w:rsidRDefault="00AD4874" w:rsidP="00AD4874">
      <w:pPr>
        <w:ind w:firstLine="720"/>
      </w:pPr>
      <w:r w:rsidRPr="00AD4874">
        <w:t xml:space="preserve">A mainland population of red deer from Kintyre, Scotland was compared with the Rum deer.  Details of sample collection and DNA extraction can be found in McFarlane et al. (2019). Samples were genotyped and quality controlled as above, leading to </w:t>
      </w:r>
      <w:ins w:id="2" w:author="PEMBERTON Josephine" w:date="2021-02-10T12:11:00Z">
        <w:r w:rsidRPr="00AD4874">
          <w:t xml:space="preserve">34,673 autosomal SNPs and 157 individuals </w:t>
        </w:r>
      </w:ins>
      <w:r w:rsidRPr="00AD4874">
        <w:t>being</w:t>
      </w:r>
      <w:ins w:id="3" w:author="PEMBERTON Josephine" w:date="2021-02-10T12:11:00Z">
        <w:r w:rsidRPr="00AD4874">
          <w:t xml:space="preserve"> retained for </w:t>
        </w:r>
      </w:ins>
      <w:r w:rsidRPr="00AD4874">
        <w:t>analysis</w:t>
      </w:r>
      <w:ins w:id="4" w:author="PEMBERTON Josephine" w:date="2021-02-10T12:11:00Z">
        <w:r w:rsidRPr="00AD4874">
          <w:t>.</w:t>
        </w:r>
      </w:ins>
      <w:r w:rsidRPr="00AD4874">
        <w:t xml:space="preserve">   These individuals were originally genotyped as part of a study of red x sika (</w:t>
      </w:r>
      <w:proofErr w:type="spellStart"/>
      <w:r w:rsidRPr="00AD4874">
        <w:rPr>
          <w:i/>
        </w:rPr>
        <w:t>Cervus</w:t>
      </w:r>
      <w:proofErr w:type="spellEnd"/>
      <w:r w:rsidRPr="00AD4874">
        <w:rPr>
          <w:i/>
        </w:rPr>
        <w:t xml:space="preserve"> </w:t>
      </w:r>
      <w:proofErr w:type="spellStart"/>
      <w:r w:rsidRPr="00AD4874">
        <w:rPr>
          <w:i/>
        </w:rPr>
        <w:t>nippon</w:t>
      </w:r>
      <w:proofErr w:type="spellEnd"/>
      <w:r w:rsidRPr="00AD4874">
        <w:t xml:space="preserve">) hybridisation and were pure red deer according to that study (McFarlane et al. 2019). </w:t>
      </w:r>
    </w:p>
    <w:p w14:paraId="133D7983" w14:textId="77777777" w:rsidR="00AD4874" w:rsidRPr="00AD4874" w:rsidRDefault="00AD4874" w:rsidP="00AD4874">
      <w:pPr>
        <w:rPr>
          <w:b/>
          <w:i/>
        </w:rPr>
      </w:pPr>
      <w:r w:rsidRPr="00AD4874">
        <w:rPr>
          <w:b/>
          <w:i/>
        </w:rPr>
        <w:t xml:space="preserve">Calling runs of homozygosity </w:t>
      </w:r>
    </w:p>
    <w:p w14:paraId="386B6437" w14:textId="72F895D1" w:rsidR="00AD4874" w:rsidRPr="00AD4874" w:rsidRDefault="00AD4874" w:rsidP="00AD4874">
      <w:pPr>
        <w:ind w:firstLine="720"/>
      </w:pPr>
      <w:r w:rsidRPr="00AD4874">
        <w:t xml:space="preserve">We searched for runs of homozygosity in each genotyped individual using Plink v1.90 (Purcell et al. 2007). We used two different estimates of marker position to call ROH: recombination distance in </w:t>
      </w:r>
      <w:proofErr w:type="spellStart"/>
      <w:r w:rsidRPr="00AD4874">
        <w:t>centimorgans</w:t>
      </w:r>
      <w:proofErr w:type="spellEnd"/>
      <w:r w:rsidRPr="00AD4874">
        <w:t xml:space="preserve"> (cM) based on direct estimates of recombination in the Rum red deer pedigree (Johnston ref) and physical distances in </w:t>
      </w:r>
      <w:proofErr w:type="spellStart"/>
      <w:r w:rsidRPr="00AD4874">
        <w:t>basepairs</w:t>
      </w:r>
      <w:proofErr w:type="spellEnd"/>
      <w:r w:rsidRPr="00AD4874">
        <w:t xml:space="preserve"> (</w:t>
      </w:r>
      <w:commentRangeStart w:id="5"/>
      <w:r w:rsidRPr="00AD4874">
        <w:t>BP</w:t>
      </w:r>
      <w:commentRangeEnd w:id="5"/>
      <w:r w:rsidRPr="00AD4874">
        <w:rPr>
          <w:sz w:val="16"/>
          <w:szCs w:val="16"/>
        </w:rPr>
        <w:commentReference w:id="5"/>
      </w:r>
      <w:r w:rsidRPr="00AD4874">
        <w:t>) . The following parameters were used to identify ROH in both cases: minimum number of SNPs in a ROH of 40, minimum length of a ROH of 2500 Kb/cM, 1 SNP expected every 70 Kb /</w:t>
      </w:r>
      <w:r w:rsidR="00B92D8C">
        <w:t>c</w:t>
      </w:r>
      <w:r w:rsidRPr="00AD4874">
        <w:t xml:space="preserve">M, sliding window size of 35 SNPs, 4 missing calls allowed in a window, 0 heterozygotes allowed in a window, and minor allele frequency 0.01. </w:t>
      </w:r>
      <w:r w:rsidR="00B92D8C">
        <w:t xml:space="preserve">For consistency between searches we assumed 1Mb </w:t>
      </w:r>
      <m:oMath>
        <m:r>
          <w:rPr>
            <w:rFonts w:ascii="Cambria Math" w:hAnsi="Cambria Math"/>
          </w:rPr>
          <m:t>≈</m:t>
        </m:r>
      </m:oMath>
      <w:r w:rsidR="00B92D8C">
        <w:rPr>
          <w:rFonts w:eastAsiaTheme="minorEastAsia"/>
        </w:rPr>
        <w:t xml:space="preserve"> </w:t>
      </w:r>
      <w:r w:rsidR="00B92D8C">
        <w:t>1cM (Actual value: 1Mb = 1.04cM)</w:t>
      </w:r>
    </w:p>
    <w:p w14:paraId="0AF072B7" w14:textId="77777777" w:rsidR="00AD4874" w:rsidRPr="00AD4874" w:rsidRDefault="00AD4874" w:rsidP="00AD4874">
      <w:pPr>
        <w:rPr>
          <w:b/>
          <w:i/>
        </w:rPr>
      </w:pPr>
      <w:r w:rsidRPr="00AD4874">
        <w:rPr>
          <w:b/>
          <w:i/>
        </w:rPr>
        <w:t>ROH size classes and inbreeding coefficients</w:t>
      </w:r>
    </w:p>
    <w:p w14:paraId="456D9D10" w14:textId="77777777" w:rsidR="00AD4874" w:rsidRPr="00AD4874" w:rsidRDefault="00AD4874" w:rsidP="00AD4874">
      <w:pPr>
        <w:ind w:firstLine="720"/>
      </w:pPr>
      <w:r w:rsidRPr="00AD4874">
        <w:t xml:space="preserve">Identified ROH were classified into three length categories to reflect distant inbreeding events, more recent and very recent inbreeding events, based on the relationship between ROH length and generations since a common ancestor, </w:t>
      </w:r>
      <w:r w:rsidRPr="00AD4874">
        <w:rPr>
          <w:rFonts w:ascii="Cambria Math" w:hAnsi="Cambria Math" w:cs="Cambria Math"/>
        </w:rPr>
        <w:t>𝑙</w:t>
      </w:r>
      <w:r w:rsidRPr="00AD4874">
        <w:t xml:space="preserve"> = 100 2</w:t>
      </w:r>
      <w:r w:rsidRPr="00AD4874">
        <w:rPr>
          <w:rFonts w:ascii="Cambria Math" w:hAnsi="Cambria Math" w:cs="Cambria Math"/>
        </w:rPr>
        <w:t>𝑔</w:t>
      </w:r>
      <w:r w:rsidRPr="00AD4874">
        <w:t xml:space="preserve"> </w:t>
      </w:r>
      <w:r w:rsidRPr="00AD4874">
        <w:rPr>
          <w:rFonts w:ascii="Cambria Math" w:hAnsi="Cambria Math" w:cs="Cambria Math"/>
        </w:rPr>
        <w:t>𝑐𝑀</w:t>
      </w:r>
      <w:r w:rsidRPr="00AD4874">
        <w:t xml:space="preserve"> (Thompson 2013). The categories were as follows, with the corresponding mean number of generations to the common ancestor in brackets: </w:t>
      </w:r>
      <w:r w:rsidRPr="00AD4874">
        <w:br/>
        <w:t xml:space="preserve">Short ROH: 2.5mbp (~20 g) – 5mbp (10 g), </w:t>
      </w:r>
      <w:r w:rsidRPr="00AD4874">
        <w:br/>
        <w:t xml:space="preserve">Medium ROH: 5Mbp (10g)– 16Mbp (~3 g), </w:t>
      </w:r>
      <w:r w:rsidRPr="00AD4874">
        <w:br/>
        <w:t xml:space="preserve">Long ROH &gt; 16Mbp (≤3 g) </w:t>
      </w:r>
      <w:r w:rsidRPr="00AD4874">
        <w:br/>
      </w:r>
    </w:p>
    <w:p w14:paraId="192F4CB3" w14:textId="239D1ED5" w:rsidR="00AD4874" w:rsidRPr="00AD4874" w:rsidRDefault="00AD4874" w:rsidP="00AD4874">
      <w:pPr>
        <w:ind w:firstLine="720"/>
      </w:pPr>
      <w:r w:rsidRPr="00AD4874">
        <w:t>A genome-wide inbreeding coefficient, F</w:t>
      </w:r>
      <w:r w:rsidRPr="00AD4874">
        <w:rPr>
          <w:vertAlign w:val="subscript"/>
        </w:rPr>
        <w:t xml:space="preserve">ROH </w:t>
      </w:r>
      <w:r w:rsidRPr="00AD4874">
        <w:t>for each individual was calculated using the sum of Kb or cM in ROH across all a</w:t>
      </w:r>
      <w:r w:rsidR="00440540">
        <w:t xml:space="preserve">utosomes divided by the total </w:t>
      </w:r>
      <w:proofErr w:type="spellStart"/>
      <w:r w:rsidR="00440540">
        <w:t>bp</w:t>
      </w:r>
      <w:proofErr w:type="spellEnd"/>
      <w:r w:rsidRPr="00AD4874">
        <w:t xml:space="preserve"> of autosomes estimated at 2,495,700</w:t>
      </w:r>
      <w:commentRangeStart w:id="6"/>
      <w:r w:rsidRPr="00AD4874">
        <w:t>b</w:t>
      </w:r>
      <w:commentRangeEnd w:id="6"/>
      <w:r w:rsidR="00440540">
        <w:t>p</w:t>
      </w:r>
      <w:r w:rsidRPr="00AD4874">
        <w:rPr>
          <w:sz w:val="16"/>
          <w:szCs w:val="16"/>
        </w:rPr>
        <w:commentReference w:id="6"/>
      </w:r>
      <w:r w:rsidR="00440540">
        <w:t>. Assuming 1Mb</w:t>
      </w:r>
      <w:r w:rsidR="005701E6">
        <w:t xml:space="preserve"> </w:t>
      </w:r>
      <m:oMath>
        <m:r>
          <w:rPr>
            <w:rFonts w:ascii="Cambria Math" w:hAnsi="Cambria Math"/>
          </w:rPr>
          <m:t>≈</m:t>
        </m:r>
      </m:oMath>
      <w:r w:rsidR="00440540">
        <w:rPr>
          <w:rFonts w:eastAsiaTheme="minorEastAsia"/>
        </w:rPr>
        <w:t xml:space="preserve"> 1cM (Actual value 1Mb=1.04cM), the same value was used as the denominator in both instances </w:t>
      </w:r>
      <w:r w:rsidRPr="00AD4874">
        <w:t xml:space="preserve">(Johnston </w:t>
      </w:r>
      <w:r w:rsidRPr="00AD4874">
        <w:rPr>
          <w:i/>
        </w:rPr>
        <w:t>et al.</w:t>
      </w:r>
      <w:r w:rsidRPr="00AD4874">
        <w:t xml:space="preserve"> 2017). We also calculated a ROH length-specific F</w:t>
      </w:r>
      <w:r w:rsidRPr="00AD4874">
        <w:rPr>
          <w:vertAlign w:val="subscript"/>
        </w:rPr>
        <w:t>ROH</w:t>
      </w:r>
      <w:r w:rsidRPr="00AD4874">
        <w:t xml:space="preserve"> as the proportion of the genome made up by each ROH length group (short, medium, long as defined above).</w:t>
      </w:r>
      <w:r w:rsidR="00A7304B">
        <w:t xml:space="preserve"> We also estimated genome-wide inbreeding coefficients using the pedigree (</w:t>
      </w:r>
      <w:proofErr w:type="spellStart"/>
      <w:r w:rsidR="00A7304B">
        <w:t>Fped</w:t>
      </w:r>
      <w:proofErr w:type="spellEnd"/>
      <w:r w:rsidR="00A7304B">
        <w:t>) and SNP-</w:t>
      </w:r>
      <w:proofErr w:type="spellStart"/>
      <w:r w:rsidR="00A7304B">
        <w:t>bySNP</w:t>
      </w:r>
      <w:proofErr w:type="spellEnd"/>
      <w:r w:rsidR="00A7304B">
        <w:t xml:space="preserve"> estimator </w:t>
      </w:r>
      <w:proofErr w:type="spellStart"/>
      <w:r w:rsidR="00A7304B">
        <w:t>Fgrm</w:t>
      </w:r>
      <w:proofErr w:type="spellEnd"/>
      <w:r w:rsidR="00A7304B">
        <w:t xml:space="preserve">. We then correlated these multiple different methods of measuring </w:t>
      </w:r>
      <w:proofErr w:type="spellStart"/>
      <w:r w:rsidR="00A7304B">
        <w:t>inbreedifng</w:t>
      </w:r>
      <w:proofErr w:type="spellEnd"/>
      <w:r w:rsidR="00A7304B">
        <w:t xml:space="preserve"> coefficients to confirm FROH is indeed measuring inbreeding. </w:t>
      </w:r>
    </w:p>
    <w:p w14:paraId="469E395B" w14:textId="77777777" w:rsidR="00AD4874" w:rsidRPr="00AD4874" w:rsidRDefault="00AD4874" w:rsidP="00AD4874"/>
    <w:p w14:paraId="3F0B3917" w14:textId="5B095F7D" w:rsidR="00AD4874" w:rsidRPr="00A7304B" w:rsidRDefault="00AD4874" w:rsidP="00AD4874">
      <w:pPr>
        <w:rPr>
          <w:b/>
          <w:i/>
        </w:rPr>
      </w:pPr>
      <w:r w:rsidRPr="00A7304B">
        <w:rPr>
          <w:b/>
          <w:i/>
        </w:rPr>
        <w:t xml:space="preserve">ROH Hotspots and coldspots </w:t>
      </w:r>
    </w:p>
    <w:p w14:paraId="2C9A09D0" w14:textId="7603B04A" w:rsidR="00AD4874" w:rsidRPr="00AD4874" w:rsidRDefault="00AD4874" w:rsidP="00AD4874">
      <w:pPr>
        <w:ind w:firstLine="720"/>
      </w:pPr>
      <w:commentRangeStart w:id="7"/>
      <w:r w:rsidRPr="00AD4874">
        <w:t xml:space="preserve">We estimated </w:t>
      </w:r>
      <w:commentRangeEnd w:id="7"/>
      <w:r w:rsidRPr="00AD4874">
        <w:rPr>
          <w:sz w:val="16"/>
          <w:szCs w:val="16"/>
        </w:rPr>
        <w:commentReference w:id="7"/>
      </w:r>
      <w:r w:rsidRPr="00AD4874">
        <w:t>the proportion of individuals (</w:t>
      </w:r>
      <w:r w:rsidRPr="00AD4874">
        <w:rPr>
          <w:i/>
        </w:rPr>
        <w:t>P</w:t>
      </w:r>
      <w:r w:rsidRPr="00AD4874">
        <w:t xml:space="preserve">, within either Rum or Kintyre) at which each SNP was in a ROH.  In the course of this activity we found that </w:t>
      </w:r>
      <w:r w:rsidRPr="00AD4874">
        <w:rPr>
          <w:i/>
        </w:rPr>
        <w:t>P</w:t>
      </w:r>
      <w:r w:rsidRPr="00AD4874">
        <w:t xml:space="preserve"> was </w:t>
      </w:r>
      <w:commentRangeStart w:id="8"/>
      <w:r w:rsidRPr="00AD4874">
        <w:t>positively</w:t>
      </w:r>
      <w:commentRangeEnd w:id="8"/>
      <w:r w:rsidRPr="00AD4874">
        <w:rPr>
          <w:sz w:val="16"/>
          <w:szCs w:val="16"/>
        </w:rPr>
        <w:commentReference w:id="8"/>
      </w:r>
      <w:r w:rsidRPr="00AD4874">
        <w:t xml:space="preserve"> correlated with the density of SNPs in a </w:t>
      </w:r>
      <w:commentRangeStart w:id="9"/>
      <w:r w:rsidRPr="00AD4874">
        <w:t xml:space="preserve">1500kb/cM </w:t>
      </w:r>
      <w:commentRangeEnd w:id="9"/>
      <w:r w:rsidRPr="00AD4874">
        <w:rPr>
          <w:sz w:val="16"/>
          <w:szCs w:val="16"/>
        </w:rPr>
        <w:commentReference w:id="9"/>
      </w:r>
      <w:r w:rsidRPr="00AD4874">
        <w:t xml:space="preserve">window (correlation for Rum population using cM as SNP position, Pearson’s correlation </w:t>
      </w:r>
      <w:commentRangeStart w:id="10"/>
      <w:commentRangeStart w:id="11"/>
      <w:r w:rsidRPr="00AD4874">
        <w:t>r = 0.58</w:t>
      </w:r>
      <w:commentRangeEnd w:id="10"/>
      <w:r w:rsidRPr="00AD4874">
        <w:rPr>
          <w:sz w:val="16"/>
          <w:szCs w:val="16"/>
        </w:rPr>
        <w:commentReference w:id="10"/>
      </w:r>
      <w:commentRangeEnd w:id="11"/>
      <w:r w:rsidRPr="00AD4874">
        <w:rPr>
          <w:sz w:val="16"/>
          <w:szCs w:val="16"/>
        </w:rPr>
        <w:commentReference w:id="11"/>
      </w:r>
      <w:r w:rsidRPr="00AD4874">
        <w:t>). This is probably an artefact of the density of SNPs in a region and the Plink algorithm for calling ROH. A density of 23 SNPs per 1500kb/cM window with a 100kb/cM sliding window was chosen as the minimum acceptable SNP density because this was where the relationship saturated and after this threshold the correlation is greatly reduced (</w:t>
      </w:r>
      <w:proofErr w:type="spellStart"/>
      <w:r w:rsidRPr="00AD4874">
        <w:t>Pearsons</w:t>
      </w:r>
      <w:proofErr w:type="spellEnd"/>
      <w:r w:rsidRPr="00AD4874">
        <w:t xml:space="preserve"> correlation: 0.2, Supplementary information). All SNPs within windows that fell below this density were discarded </w:t>
      </w:r>
      <w:r w:rsidRPr="00AD4874">
        <w:lastRenderedPageBreak/>
        <w:t xml:space="preserve">from the analysis of hotspots and coldspots. Additional QC for this analysis removed the first and last 40 SNPs from each linkage group to account for the fact that fewer ROH will be called  in these regions as a ROH cannot span past the extremities of a linkage group. </w:t>
      </w:r>
      <w:commentRangeStart w:id="12"/>
      <w:r w:rsidRPr="00AD4874">
        <w:t>These processes resulted in 25,798 SNPs remaining using the linkage map and 26,318 SNPs using the physical map for the Rum population.</w:t>
      </w:r>
      <w:commentRangeEnd w:id="12"/>
      <w:r w:rsidRPr="00AD4874">
        <w:rPr>
          <w:sz w:val="16"/>
          <w:szCs w:val="16"/>
        </w:rPr>
        <w:commentReference w:id="12"/>
      </w:r>
      <w:r w:rsidRPr="00AD4874">
        <w:t xml:space="preserve"> In the Kintyre population 25,194 SNPs were retained using the linkage map and 25,638 SNPs using physical map. The top 1% </w:t>
      </w:r>
      <w:r w:rsidRPr="00AD4874">
        <w:rPr>
          <w:i/>
        </w:rPr>
        <w:t>P</w:t>
      </w:r>
      <w:r w:rsidRPr="00AD4874">
        <w:t xml:space="preserve"> </w:t>
      </w:r>
      <w:r w:rsidR="00094B5B">
        <w:t xml:space="preserve">SNPs </w:t>
      </w:r>
      <w:r w:rsidRPr="00AD4874">
        <w:t xml:space="preserve">were classed ROH hotspots and the bottom 1% </w:t>
      </w:r>
      <w:r w:rsidRPr="00AD4874">
        <w:rPr>
          <w:i/>
        </w:rPr>
        <w:t>P</w:t>
      </w:r>
      <w:r w:rsidRPr="00AD4874">
        <w:t xml:space="preserve"> were classed as coldspots (ref?). </w:t>
      </w:r>
    </w:p>
    <w:p w14:paraId="2C773DF7" w14:textId="77777777" w:rsidR="00AD4874" w:rsidRPr="00AD4874" w:rsidRDefault="00AD4874" w:rsidP="00AD4874">
      <w:pPr>
        <w:rPr>
          <w:b/>
          <w:i/>
        </w:rPr>
      </w:pPr>
      <w:commentRangeStart w:id="13"/>
      <w:r w:rsidRPr="00AD4874">
        <w:rPr>
          <w:b/>
          <w:i/>
        </w:rPr>
        <w:t xml:space="preserve">Haplotype diversity </w:t>
      </w:r>
      <w:commentRangeEnd w:id="13"/>
      <w:r w:rsidR="00A7304B">
        <w:rPr>
          <w:rStyle w:val="CommentReference"/>
        </w:rPr>
        <w:commentReference w:id="13"/>
      </w:r>
    </w:p>
    <w:p w14:paraId="7590F88E" w14:textId="49C1E88A" w:rsidR="00AD4874" w:rsidRPr="00AD4874" w:rsidRDefault="00AD4874" w:rsidP="00AD4874">
      <w:pPr>
        <w:ind w:firstLine="720"/>
      </w:pPr>
      <w:commentRangeStart w:id="14"/>
      <w:r w:rsidRPr="00AD4874">
        <w:t>Phased</w:t>
      </w:r>
      <w:commentRangeEnd w:id="14"/>
      <w:r w:rsidRPr="00AD4874">
        <w:rPr>
          <w:sz w:val="16"/>
          <w:szCs w:val="16"/>
        </w:rPr>
        <w:commentReference w:id="14"/>
      </w:r>
      <w:r w:rsidRPr="00AD4874">
        <w:t xml:space="preserve"> haplotypes for each individual in the Rum dataset were obtained using </w:t>
      </w:r>
      <w:proofErr w:type="spellStart"/>
      <w:r w:rsidRPr="00AD4874">
        <w:t>Alphapeel</w:t>
      </w:r>
      <w:proofErr w:type="spellEnd"/>
      <w:r w:rsidRPr="00AD4874">
        <w:t xml:space="preserve"> (ref) (Peters et al. in prep).  </w:t>
      </w:r>
      <w:r w:rsidR="001408D2">
        <w:t xml:space="preserve">Haplotypes were split into 10 SNP windows </w:t>
      </w:r>
      <w:r w:rsidRPr="00AD4874">
        <w:t xml:space="preserve">and any haplotypes with missing calls within them were removed (many of these instances were long uncalled haplotypes). The number of unique haplotypes in each 10 SNP window and the number of occurrences of each, was counted. A haplotype diversity measure was based on Simpson’s diversity index for measure of biodiversity: </w:t>
      </w:r>
    </w:p>
    <w:p w14:paraId="559C58E5" w14:textId="77777777" w:rsidR="00AD4874" w:rsidRPr="00AD4874" w:rsidRDefault="00AD4874" w:rsidP="00AD4874">
      <w:pPr>
        <w:rPr>
          <w:rFonts w:eastAsiaTheme="minorEastAsia"/>
        </w:rPr>
      </w:pPr>
      <w:r w:rsidRPr="00AD4874">
        <w:t xml:space="preserve"> </w:t>
      </w:r>
      <m:oMath>
        <m:r>
          <w:rPr>
            <w:rFonts w:ascii="Cambria Math" w:hAnsi="Cambria Math"/>
          </w:rPr>
          <m:t xml:space="preserve">Haplotype Diversity </m:t>
        </m:r>
        <m:d>
          <m:dPr>
            <m:ctrlPr>
              <w:rPr>
                <w:rFonts w:ascii="Cambria Math" w:hAnsi="Cambria Math"/>
                <w:i/>
              </w:rPr>
            </m:ctrlPr>
          </m:dPr>
          <m:e>
            <m:r>
              <w:rPr>
                <w:rFonts w:ascii="Cambria Math" w:hAnsi="Cambria Math"/>
              </w:rPr>
              <m:t>D</m:t>
            </m:r>
          </m:e>
        </m:d>
        <m:r>
          <w:rPr>
            <w:rFonts w:ascii="Cambria Math" w:hAnsi="Cambria Math"/>
          </w:rPr>
          <m:t xml:space="preserve">= 1- </m:t>
        </m:r>
        <m:f>
          <m:fPr>
            <m:ctrlPr>
              <w:rPr>
                <w:rFonts w:ascii="Cambria Math" w:hAnsi="Cambria Math"/>
                <w:i/>
              </w:rPr>
            </m:ctrlPr>
          </m:fPr>
          <m:num>
            <m:r>
              <m:rPr>
                <m:sty m:val="p"/>
              </m:rPr>
              <w:rPr>
                <w:rFonts w:ascii="Cambria Math" w:hAnsi="Cambria Math"/>
              </w:rPr>
              <m:t>Σ</m:t>
            </m:r>
            <m:r>
              <w:rPr>
                <w:rFonts w:ascii="Cambria Math" w:hAnsi="Cambria Math"/>
              </w:rPr>
              <m:t>n(n-1)</m:t>
            </m:r>
          </m:num>
          <m:den>
            <m:r>
              <w:rPr>
                <w:rFonts w:ascii="Cambria Math" w:hAnsi="Cambria Math"/>
              </w:rPr>
              <m:t>N(N-1)</m:t>
            </m:r>
          </m:den>
        </m:f>
      </m:oMath>
    </w:p>
    <w:p w14:paraId="6A0B2606" w14:textId="77777777" w:rsidR="00AD4874" w:rsidRPr="00AD4874" w:rsidRDefault="00AD4874" w:rsidP="00AD4874">
      <w:r w:rsidRPr="00AD4874">
        <w:rPr>
          <w:rFonts w:eastAsiaTheme="minorEastAsia"/>
        </w:rPr>
        <w:t>Where</w:t>
      </w:r>
      <w:r w:rsidRPr="00AD4874">
        <w:rPr>
          <w:rFonts w:eastAsiaTheme="minorEastAsia"/>
          <w:i/>
        </w:rPr>
        <w:t xml:space="preserve"> </w:t>
      </w:r>
      <w:commentRangeStart w:id="15"/>
      <w:commentRangeStart w:id="16"/>
      <w:r w:rsidRPr="00AD4874">
        <w:rPr>
          <w:rFonts w:eastAsiaTheme="minorEastAsia"/>
          <w:i/>
        </w:rPr>
        <w:t>n</w:t>
      </w:r>
      <w:r w:rsidRPr="00AD4874">
        <w:rPr>
          <w:rFonts w:eastAsiaTheme="minorEastAsia"/>
        </w:rPr>
        <w:t xml:space="preserve"> = the number of occurrences of each haplotype and </w:t>
      </w:r>
      <w:r w:rsidRPr="00AD4874">
        <w:rPr>
          <w:rFonts w:eastAsiaTheme="minorEastAsia"/>
          <w:i/>
        </w:rPr>
        <w:t>N</w:t>
      </w:r>
      <w:r w:rsidRPr="00AD4874">
        <w:rPr>
          <w:rFonts w:eastAsiaTheme="minorEastAsia"/>
        </w:rPr>
        <w:t xml:space="preserve"> = total number of occurrences of all haplotypes and range is 0 (low diversity) to 1 (high diversity). </w:t>
      </w:r>
      <w:commentRangeEnd w:id="15"/>
      <w:r w:rsidRPr="00AD4874">
        <w:rPr>
          <w:sz w:val="16"/>
          <w:szCs w:val="16"/>
        </w:rPr>
        <w:commentReference w:id="15"/>
      </w:r>
      <w:commentRangeEnd w:id="16"/>
      <w:r w:rsidR="00DE02E8">
        <w:rPr>
          <w:rStyle w:val="CommentReference"/>
        </w:rPr>
        <w:commentReference w:id="16"/>
      </w:r>
    </w:p>
    <w:p w14:paraId="48BEB668" w14:textId="77777777" w:rsidR="00AD4874" w:rsidRDefault="00AD4874"/>
    <w:p w14:paraId="576881C8" w14:textId="77777777" w:rsidR="00DD1D4E" w:rsidRPr="00DD1D4E" w:rsidRDefault="00DD1D4E">
      <w:pPr>
        <w:rPr>
          <w:b/>
          <w:i/>
        </w:rPr>
      </w:pPr>
      <w:r w:rsidRPr="00DD1D4E">
        <w:rPr>
          <w:b/>
          <w:i/>
        </w:rPr>
        <w:t>Simulations</w:t>
      </w:r>
    </w:p>
    <w:p w14:paraId="5F47B2DE" w14:textId="52E81200" w:rsidR="00DD1D4E" w:rsidRDefault="00DD1D4E" w:rsidP="00B465F5">
      <w:pPr>
        <w:ind w:firstLine="720"/>
      </w:pPr>
      <w:r>
        <w:t>Simulation</w:t>
      </w:r>
      <w:r w:rsidR="00B465F5">
        <w:t>s</w:t>
      </w:r>
      <w:r>
        <w:t xml:space="preserve"> were carried out in </w:t>
      </w:r>
      <w:proofErr w:type="spellStart"/>
      <w:r>
        <w:t>SLiM</w:t>
      </w:r>
      <w:proofErr w:type="spellEnd"/>
      <w:r>
        <w:t xml:space="preserve"> (Messer) to test the effect of selection, recombination rate and population history on the distribution of ROH across a </w:t>
      </w:r>
      <w:r w:rsidR="006A5AC8">
        <w:t xml:space="preserve">simulated </w:t>
      </w:r>
      <w:r>
        <w:t xml:space="preserve">100Mb chromosome. </w:t>
      </w:r>
      <w:r w:rsidR="00D95974">
        <w:t xml:space="preserve">Each simulation was run 25 times. </w:t>
      </w:r>
      <w:r>
        <w:t>We used three different population history scenarios: one reflecting the Rum population, one reflecting the mainland population and one with a more severe population bottleneck</w:t>
      </w:r>
      <w:r w:rsidR="006A5AC8">
        <w:t xml:space="preserve"> than the Rum population</w:t>
      </w:r>
      <w:r>
        <w:t>. All scenarios start</w:t>
      </w:r>
      <w:r w:rsidR="00377C38">
        <w:t>ed</w:t>
      </w:r>
      <w:r>
        <w:t xml:space="preserve"> with an effective population size of 2000 set to run for 20,000 generations as a burn-in</w:t>
      </w:r>
      <w:r w:rsidR="006A5AC8">
        <w:t xml:space="preserve"> (10*Ne)</w:t>
      </w:r>
      <w:r>
        <w:t xml:space="preserve">. </w:t>
      </w:r>
      <w:r w:rsidR="00377C38">
        <w:t xml:space="preserve">Based on the estimation of </w:t>
      </w:r>
      <w:r w:rsidR="006A5AC8">
        <w:t xml:space="preserve">Ne = ~1/10 population size with </w:t>
      </w:r>
      <w:r w:rsidR="00377C38">
        <w:t>~200</w:t>
      </w:r>
      <w:r w:rsidR="00F15320">
        <w:t>,000 individuals on the mainland</w:t>
      </w:r>
      <w:r w:rsidR="00377C38">
        <w:t xml:space="preserve">. The Rum population scenario then drops to Ne = 100 at generation 20,000 to simulate the introduction of the deer to the isle of Rum ~160 years ago. The simulation ends at generation 20,023 </w:t>
      </w:r>
      <w:r w:rsidR="00F15320">
        <w:t xml:space="preserve">(simulated present day) </w:t>
      </w:r>
      <w:r w:rsidR="00377C38">
        <w:t xml:space="preserve">and outputs the current 100 individuals. The more severe bottleneck scenario drops Ne = 10 at generation 20,000, and then Ne = 100 at generation 20,005. As above the simulation ends at generation 20,023 and outputs 100 individuals. The mainland population scenario maintains Ne = 2000 until generations 20,023 where 2000 individuals were </w:t>
      </w:r>
      <w:commentRangeStart w:id="17"/>
      <w:r w:rsidR="00377C38">
        <w:t>output</w:t>
      </w:r>
      <w:commentRangeEnd w:id="17"/>
      <w:r w:rsidR="003E5E5A">
        <w:rPr>
          <w:rStyle w:val="CommentReference"/>
        </w:rPr>
        <w:commentReference w:id="17"/>
      </w:r>
      <w:r w:rsidR="00377C38">
        <w:t xml:space="preserve">. </w:t>
      </w:r>
    </w:p>
    <w:p w14:paraId="5CA5C6FD" w14:textId="0B8FBF69" w:rsidR="00F15320" w:rsidRDefault="00F15320">
      <w:r>
        <w:t xml:space="preserve">Five different models were tested for each population history scenario: Neutral, Selection, Varied recombination rate, varied recombination rates and selection, and finally, varied recombination rates with higher selection coefficients. </w:t>
      </w:r>
      <w:r w:rsidR="00A257C5">
        <w:t xml:space="preserve">All models had a mutation rate of 1e-8. </w:t>
      </w:r>
      <w:r w:rsidR="00B465F5">
        <w:t>The neutral model was set to have a constant recombination rate across the chromosome at 1.038</w:t>
      </w:r>
      <w:r w:rsidR="00605C7A">
        <w:t xml:space="preserve"> cM/Mb </w:t>
      </w:r>
      <w:r w:rsidR="00B465F5">
        <w:t>based on estimates f</w:t>
      </w:r>
      <w:r w:rsidR="00713568">
        <w:t>rom the linkage map (Johnston) and e</w:t>
      </w:r>
      <w:r w:rsidR="00B465F5">
        <w:t xml:space="preserve">very mutation </w:t>
      </w:r>
      <w:r w:rsidR="00A257C5">
        <w:t xml:space="preserve">was set as </w:t>
      </w:r>
      <w:r w:rsidR="00B465F5">
        <w:t xml:space="preserve">neutral at s=0. </w:t>
      </w:r>
      <w:r w:rsidR="00605C7A">
        <w:br/>
      </w:r>
      <w:r w:rsidR="00B465F5">
        <w:t xml:space="preserve">The selection model </w:t>
      </w:r>
      <w:r w:rsidR="00A257C5">
        <w:t xml:space="preserve">incorporated: neutral mutations (fixed s=0), slightly beneficial mutations (mean s=0.0001, exponential distribution), beneficial mutations (mean s=0.001, exponential distribution), slightly deleterious mutations (mean s=-0.001, gamma distribution shape parameter 0.2) and deleterious mutations (mean s=-0.01, exponential distribution) occurring in the ratio 4:1:1:1:1 respectively. Selection coefficients for each mutation were drawn from a distribution </w:t>
      </w:r>
      <w:r w:rsidR="00605C7A">
        <w:t xml:space="preserve">with a </w:t>
      </w:r>
      <w:r w:rsidR="00A257C5">
        <w:t xml:space="preserve">mean selection coefficient </w:t>
      </w:r>
      <w:r w:rsidR="00605C7A">
        <w:t xml:space="preserve">both </w:t>
      </w:r>
      <w:r w:rsidR="00A257C5">
        <w:t>stated above</w:t>
      </w:r>
      <w:r w:rsidR="00605C7A">
        <w:t xml:space="preserve">. </w:t>
      </w:r>
      <w:r w:rsidR="00605C7A">
        <w:br/>
        <w:t xml:space="preserve">The recombination </w:t>
      </w:r>
      <w:r w:rsidR="00F37BF4">
        <w:t>model varied</w:t>
      </w:r>
      <w:r w:rsidR="00605C7A">
        <w:t xml:space="preserve"> recombination rate across the chromosome based on estimates of recombination rates across all autosomes from Johnston et al. We split the 100</w:t>
      </w:r>
      <w:r w:rsidR="00D95974">
        <w:t>M</w:t>
      </w:r>
      <w:r w:rsidR="00605C7A">
        <w:t>b chromosome into 10 10</w:t>
      </w:r>
      <w:r w:rsidR="00D95974">
        <w:t>M</w:t>
      </w:r>
      <w:r w:rsidR="00605C7A">
        <w:t xml:space="preserve">b regions and averaged the relative position recombination rate across all autosomes. For regions </w:t>
      </w:r>
      <w:r w:rsidR="007003D8">
        <w:t>1-10 the recombination rates were as follows: 1.75 cM/Mb, 1.23</w:t>
      </w:r>
      <w:r w:rsidR="007003D8" w:rsidRPr="007003D8">
        <w:t xml:space="preserve"> </w:t>
      </w:r>
      <w:r w:rsidR="007003D8">
        <w:t>cM/Mb,</w:t>
      </w:r>
      <w:r w:rsidR="00713568">
        <w:t xml:space="preserve"> </w:t>
      </w:r>
      <w:r w:rsidR="007003D8">
        <w:t>0.89</w:t>
      </w:r>
      <w:r w:rsidR="007003D8" w:rsidRPr="007003D8">
        <w:t xml:space="preserve"> </w:t>
      </w:r>
      <w:r w:rsidR="007003D8">
        <w:t>cM/Mb,</w:t>
      </w:r>
      <w:r w:rsidR="00713568">
        <w:t xml:space="preserve"> </w:t>
      </w:r>
      <w:r w:rsidR="007003D8">
        <w:t>0.81</w:t>
      </w:r>
      <w:r w:rsidR="007003D8" w:rsidRPr="007003D8">
        <w:t xml:space="preserve"> </w:t>
      </w:r>
      <w:r w:rsidR="007003D8">
        <w:t>cM/Mb,</w:t>
      </w:r>
      <w:r w:rsidR="00713568">
        <w:t xml:space="preserve"> </w:t>
      </w:r>
      <w:r w:rsidR="007003D8">
        <w:t>0.74</w:t>
      </w:r>
      <w:r w:rsidR="007003D8" w:rsidRPr="007003D8">
        <w:t xml:space="preserve"> </w:t>
      </w:r>
      <w:r w:rsidR="007003D8">
        <w:t>cM/Mb,</w:t>
      </w:r>
      <w:r w:rsidR="00713568">
        <w:t xml:space="preserve"> </w:t>
      </w:r>
      <w:r w:rsidR="007003D8">
        <w:t>0.80</w:t>
      </w:r>
      <w:r w:rsidR="007003D8" w:rsidRPr="007003D8">
        <w:t xml:space="preserve"> </w:t>
      </w:r>
      <w:r w:rsidR="007003D8">
        <w:t>cM/Mb,</w:t>
      </w:r>
      <w:r w:rsidR="00713568">
        <w:t xml:space="preserve"> </w:t>
      </w:r>
      <w:r w:rsidR="007003D8">
        <w:t>0.87</w:t>
      </w:r>
      <w:r w:rsidR="007003D8" w:rsidRPr="007003D8">
        <w:t xml:space="preserve"> </w:t>
      </w:r>
      <w:r w:rsidR="007003D8">
        <w:t>cM/Mb,</w:t>
      </w:r>
      <w:r w:rsidR="00713568">
        <w:t xml:space="preserve"> </w:t>
      </w:r>
      <w:r w:rsidR="007003D8">
        <w:t>1.05</w:t>
      </w:r>
      <w:r w:rsidR="007003D8" w:rsidRPr="007003D8">
        <w:t xml:space="preserve"> </w:t>
      </w:r>
      <w:r w:rsidR="007003D8">
        <w:t>cM/Mb,</w:t>
      </w:r>
      <w:r w:rsidR="00713568">
        <w:t xml:space="preserve"> </w:t>
      </w:r>
      <w:r w:rsidR="007003D8">
        <w:t>1.20</w:t>
      </w:r>
      <w:r w:rsidR="007003D8" w:rsidRPr="007003D8">
        <w:t xml:space="preserve"> </w:t>
      </w:r>
      <w:r w:rsidR="007003D8">
        <w:t>cM/Mb,</w:t>
      </w:r>
      <w:r w:rsidR="00713568">
        <w:t xml:space="preserve"> </w:t>
      </w:r>
      <w:r w:rsidR="007003D8">
        <w:t>0.67</w:t>
      </w:r>
      <w:r w:rsidR="007003D8" w:rsidRPr="007003D8">
        <w:t xml:space="preserve"> </w:t>
      </w:r>
      <w:r w:rsidR="007003D8">
        <w:t xml:space="preserve">cM/Mb. </w:t>
      </w:r>
      <w:r w:rsidR="00F37BF4">
        <w:t>The model including both recombination and selection did so as described in the previous two models. The model with recombination and higher selection coefficients altered the selection coefficients by a factor of five. As such, neutral mutations (fixed s=0), slightly beneficial mutations (mean s=0.0005, exponential distribution), beneficial mutations (mean s=0.005, exponential distribution), slightly deleterious mutations (mean s=-0.005, gamma distribution shape parameter 0.2) and deleterious mutations (mean s=-0.05, exponential distribution)</w:t>
      </w:r>
      <w:r w:rsidR="0029774A">
        <w:t xml:space="preserve">. </w:t>
      </w:r>
    </w:p>
    <w:p w14:paraId="5ECFB7AB" w14:textId="77777777" w:rsidR="00AD4874" w:rsidRDefault="00AD4874">
      <w:r>
        <w:lastRenderedPageBreak/>
        <w:br w:type="page"/>
      </w:r>
    </w:p>
    <w:p w14:paraId="031C89FE" w14:textId="5D15A144" w:rsidR="00B16F8F" w:rsidRDefault="00A94E5E" w:rsidP="00AD4874">
      <w:pPr>
        <w:pStyle w:val="Heading2"/>
        <w:rPr>
          <w:b/>
          <w:color w:val="auto"/>
        </w:rPr>
      </w:pPr>
      <w:r w:rsidRPr="0029774A">
        <w:rPr>
          <w:b/>
          <w:color w:val="auto"/>
        </w:rPr>
        <w:lastRenderedPageBreak/>
        <w:t>Results</w:t>
      </w:r>
    </w:p>
    <w:p w14:paraId="21D89AE0" w14:textId="77777777" w:rsidR="00DE02E8" w:rsidRPr="00DE02E8" w:rsidRDefault="00DE02E8" w:rsidP="00DE02E8"/>
    <w:p w14:paraId="78E6745E" w14:textId="51C0DC15" w:rsidR="002739CF" w:rsidRDefault="00A94E5E" w:rsidP="00A94E5E">
      <w:pPr>
        <w:ind w:firstLine="720"/>
      </w:pPr>
      <w:r>
        <w:t xml:space="preserve">Results for both the linkage and physical map positions </w:t>
      </w:r>
      <w:r w:rsidR="007B5ACD">
        <w:t xml:space="preserve">will be </w:t>
      </w:r>
      <w:r>
        <w:t>reported here, enabling comparison between the two marker positions and their effect on discovered ROH. Across all 3046 individuals</w:t>
      </w:r>
      <w:r w:rsidR="00404DB6">
        <w:t xml:space="preserve"> in the Rum deer</w:t>
      </w:r>
      <w:r>
        <w:t xml:space="preserve"> we found </w:t>
      </w:r>
      <w:r w:rsidRPr="00A94E5E">
        <w:t>55</w:t>
      </w:r>
      <w:r w:rsidR="007B5ACD">
        <w:t>,</w:t>
      </w:r>
      <w:r w:rsidRPr="00A94E5E">
        <w:t>414</w:t>
      </w:r>
      <w:r>
        <w:t xml:space="preserve"> ROH using the physical map and 45</w:t>
      </w:r>
      <w:r w:rsidR="007B5ACD">
        <w:t>,</w:t>
      </w:r>
      <w:r>
        <w:t xml:space="preserve">814 ROH </w:t>
      </w:r>
      <w:r w:rsidR="00404DB6">
        <w:t>using genetic map</w:t>
      </w:r>
      <w:r w:rsidR="00B5499B">
        <w:t>. The majority of ROH we found were short and medium ROH, whereas</w:t>
      </w:r>
      <w:r w:rsidR="004869A6">
        <w:t xml:space="preserve"> few large ROH were found</w:t>
      </w:r>
      <w:r w:rsidR="00B5499B">
        <w:t>, consistent between</w:t>
      </w:r>
      <w:r w:rsidR="00855F98">
        <w:t xml:space="preserve"> maps</w:t>
      </w:r>
      <w:r w:rsidR="007F5062">
        <w:t xml:space="preserve"> and populations</w:t>
      </w:r>
      <w:r w:rsidR="00B5499B">
        <w:t>, Table 1</w:t>
      </w:r>
      <w:r w:rsidR="007F5062">
        <w:t>, supplementary</w:t>
      </w:r>
      <w:r w:rsidR="00B5499B">
        <w:t>.</w:t>
      </w:r>
      <w:r w:rsidR="007F5062">
        <w:t xml:space="preserve"> </w:t>
      </w:r>
      <w:r w:rsidR="00D573E0">
        <w:t xml:space="preserve">Additionally, short and medium ROH covered on average </w:t>
      </w:r>
      <w:r w:rsidR="00A170B6">
        <w:t xml:space="preserve">between 1-2.5% </w:t>
      </w:r>
      <w:r w:rsidR="00D573E0">
        <w:t xml:space="preserve">of an individual’s genome, with medium ROH covering slightly more as a result of size classifications. </w:t>
      </w:r>
      <w:r w:rsidR="00A170B6">
        <w:t xml:space="preserve">Long ROH covered less on average but this was higher when using the physical map. </w:t>
      </w:r>
      <w:r w:rsidR="00D573E0">
        <w:t>Together this indicates</w:t>
      </w:r>
      <w:r w:rsidR="00F936E6">
        <w:t xml:space="preserve"> </w:t>
      </w:r>
      <w:r w:rsidR="00D573E0">
        <w:t>that</w:t>
      </w:r>
      <w:r w:rsidR="007B5ACD">
        <w:t xml:space="preserve"> here</w:t>
      </w:r>
      <w:r w:rsidR="00F936E6">
        <w:t xml:space="preserve"> the majority</w:t>
      </w:r>
      <w:r w:rsidR="007F5062" w:rsidRPr="006264DB">
        <w:t xml:space="preserve"> </w:t>
      </w:r>
      <w:r w:rsidR="00F936E6">
        <w:t>of individuals in a population have</w:t>
      </w:r>
      <w:r w:rsidR="007F5062" w:rsidRPr="006264DB">
        <w:t xml:space="preserve"> several short and medium ROH whereas very few individuals have many long ROH</w:t>
      </w:r>
      <w:r w:rsidR="007F5062">
        <w:t>.</w:t>
      </w:r>
      <w:r w:rsidR="00F936E6">
        <w:t xml:space="preserve"> </w:t>
      </w:r>
      <w:r w:rsidR="007B5ACD">
        <w:t xml:space="preserve">Those few, often inbred, individuals with many long ROH can accumulate up to 20% of an individual’s genome, </w:t>
      </w:r>
      <w:r w:rsidR="004869A6">
        <w:t xml:space="preserve">which were more prevalent in the Rum population than the Kintyre population, </w:t>
      </w:r>
      <w:r w:rsidR="007B5ACD">
        <w:t xml:space="preserve">seen in the </w:t>
      </w:r>
      <w:r w:rsidR="00167CE3">
        <w:t>outliers</w:t>
      </w:r>
      <w:r w:rsidR="007B5ACD">
        <w:t xml:space="preserve"> of </w:t>
      </w:r>
      <w:r w:rsidR="004869A6">
        <w:t xml:space="preserve">Sup </w:t>
      </w:r>
      <w:r w:rsidR="007B5ACD">
        <w:t xml:space="preserve">Fig. </w:t>
      </w:r>
    </w:p>
    <w:p w14:paraId="3C0B229A" w14:textId="77777777" w:rsidR="00F936E6" w:rsidRDefault="00F936E6" w:rsidP="00A94E5E">
      <w:pPr>
        <w:ind w:firstLine="720"/>
      </w:pPr>
      <w:r>
        <w:rPr>
          <w:noProof/>
          <w:lang w:eastAsia="en-GB"/>
        </w:rPr>
        <mc:AlternateContent>
          <mc:Choice Requires="wps">
            <w:drawing>
              <wp:anchor distT="0" distB="0" distL="114300" distR="114300" simplePos="0" relativeHeight="251653120" behindDoc="0" locked="0" layoutInCell="1" allowOverlap="1" wp14:anchorId="28417A92" wp14:editId="049C8E81">
                <wp:simplePos x="0" y="0"/>
                <wp:positionH relativeFrom="margin">
                  <wp:align>right</wp:align>
                </wp:positionH>
                <wp:positionV relativeFrom="paragraph">
                  <wp:posOffset>90170</wp:posOffset>
                </wp:positionV>
                <wp:extent cx="6610350" cy="590550"/>
                <wp:effectExtent l="0" t="0" r="0" b="0"/>
                <wp:wrapNone/>
                <wp:docPr id="1" name="Text Box 1"/>
                <wp:cNvGraphicFramePr/>
                <a:graphic xmlns:a="http://schemas.openxmlformats.org/drawingml/2006/main">
                  <a:graphicData uri="http://schemas.microsoft.com/office/word/2010/wordprocessingShape">
                    <wps:wsp>
                      <wps:cNvSpPr txBox="1"/>
                      <wps:spPr>
                        <a:xfrm>
                          <a:off x="0" y="0"/>
                          <a:ext cx="6610350" cy="590550"/>
                        </a:xfrm>
                        <a:prstGeom prst="rect">
                          <a:avLst/>
                        </a:prstGeom>
                        <a:solidFill>
                          <a:schemeClr val="lt1"/>
                        </a:solidFill>
                        <a:ln w="6350">
                          <a:noFill/>
                        </a:ln>
                      </wps:spPr>
                      <wps:txbx>
                        <w:txbxContent>
                          <w:p w14:paraId="52682DBC" w14:textId="2A273237" w:rsidR="002D4AA8" w:rsidRPr="007F5062" w:rsidRDefault="002D4AA8">
                            <w:pPr>
                              <w:rPr>
                                <w:sz w:val="20"/>
                              </w:rPr>
                            </w:pPr>
                            <w:r w:rsidRPr="005940A7">
                              <w:rPr>
                                <w:b/>
                                <w:sz w:val="20"/>
                              </w:rPr>
                              <w:t>Table 1</w:t>
                            </w:r>
                            <w:r w:rsidRPr="007F5062">
                              <w:rPr>
                                <w:sz w:val="20"/>
                              </w:rPr>
                              <w:t xml:space="preserve"> – Table showing the percentage of total ROH, mean number per individual and the average percentage of the genome in a ROH for each ROH category using genetic and physical map positions  </w:t>
                            </w:r>
                            <w:r>
                              <w:rPr>
                                <w:sz w:val="20"/>
                              </w:rPr>
                              <w:t>for the Rum population</w:t>
                            </w:r>
                            <w:r w:rsidRPr="007F5062">
                              <w:rPr>
                                <w:sz w:val="20"/>
                              </w:rPr>
                              <w:t xml:space="preserve"> . ROH categories include: short (2.5mbp – 5mbp), medium (5Mbp – 16Mbp), long (&gt; 16Mbp) and all ROH.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417A92" id="_x0000_t202" coordsize="21600,21600" o:spt="202" path="m,l,21600r21600,l21600,xe">
                <v:stroke joinstyle="miter"/>
                <v:path gradientshapeok="t" o:connecttype="rect"/>
              </v:shapetype>
              <v:shape id="Text Box 1" o:spid="_x0000_s1026" type="#_x0000_t202" style="position:absolute;left:0;text-align:left;margin-left:469.3pt;margin-top:7.1pt;width:520.5pt;height:46.5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" fillcolor="white [3201]" stroked="f" strokeweight=".5pt">
                <v:textbox>
                  <w:txbxContent>
                    <w:p w14:paraId="52682DBC" w14:textId="2A273237" w:rsidR="002D4AA8" w:rsidRPr="007F5062" w:rsidRDefault="002D4AA8">
                      <w:pPr>
                        <w:rPr>
                          <w:sz w:val="20"/>
                        </w:rPr>
                      </w:pPr>
                      <w:r w:rsidRPr="005940A7">
                        <w:rPr>
                          <w:b/>
                          <w:sz w:val="20"/>
                        </w:rPr>
                        <w:t>Table 1</w:t>
                      </w:r>
                      <w:r w:rsidRPr="007F5062">
                        <w:rPr>
                          <w:sz w:val="20"/>
                        </w:rPr>
                        <w:t xml:space="preserve"> – Table showing the percentage of total ROH, mean number per individual and the average percentage of the genome in a ROH for each ROH category using genetic and physical map positions  </w:t>
                      </w:r>
                      <w:r>
                        <w:rPr>
                          <w:sz w:val="20"/>
                        </w:rPr>
                        <w:t>for the Rum population</w:t>
                      </w:r>
                      <w:r w:rsidRPr="007F5062">
                        <w:rPr>
                          <w:sz w:val="20"/>
                        </w:rPr>
                        <w:t xml:space="preserve"> . ROH categories include: short (2.5mbp – 5mbp), medium (5Mbp – 16Mbp), long (&gt; 16Mbp) and all ROH. </w:t>
                      </w:r>
                    </w:p>
                  </w:txbxContent>
                </v:textbox>
                <w10:wrap anchorx="margin"/>
              </v:shape>
            </w:pict>
          </mc:Fallback>
        </mc:AlternateContent>
      </w:r>
    </w:p>
    <w:p w14:paraId="123B4072" w14:textId="77777777" w:rsidR="002739CF" w:rsidRDefault="002739CF" w:rsidP="00A94E5E">
      <w:pPr>
        <w:ind w:firstLine="720"/>
      </w:pPr>
    </w:p>
    <w:p w14:paraId="0624085F" w14:textId="77777777" w:rsidR="00B5499B" w:rsidRDefault="00B5499B" w:rsidP="00B5499B"/>
    <w:tbl>
      <w:tblPr>
        <w:tblStyle w:val="PlainTable2"/>
        <w:tblW w:w="0" w:type="auto"/>
        <w:tblLook w:val="04A0" w:firstRow="1" w:lastRow="0" w:firstColumn="1" w:lastColumn="0" w:noHBand="0" w:noVBand="1"/>
      </w:tblPr>
      <w:tblGrid>
        <w:gridCol w:w="1490"/>
        <w:gridCol w:w="1216"/>
        <w:gridCol w:w="1830"/>
        <w:gridCol w:w="1430"/>
        <w:gridCol w:w="1560"/>
        <w:gridCol w:w="2268"/>
      </w:tblGrid>
      <w:tr w:rsidR="00373D01" w:rsidRPr="00373D01" w14:paraId="4067C5BC" w14:textId="77777777" w:rsidTr="00844AC5">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490" w:type="dxa"/>
            <w:noWrap/>
            <w:hideMark/>
          </w:tcPr>
          <w:p w14:paraId="004E2230" w14:textId="77777777" w:rsidR="00373D01" w:rsidRPr="00575055" w:rsidRDefault="00373D01">
            <w:pPr>
              <w:rPr>
                <w:sz w:val="24"/>
                <w:szCs w:val="28"/>
              </w:rPr>
            </w:pPr>
            <w:r w:rsidRPr="00575055">
              <w:rPr>
                <w:sz w:val="24"/>
                <w:szCs w:val="28"/>
              </w:rPr>
              <w:t>Population</w:t>
            </w:r>
          </w:p>
        </w:tc>
        <w:tc>
          <w:tcPr>
            <w:tcW w:w="1216" w:type="dxa"/>
            <w:noWrap/>
            <w:hideMark/>
          </w:tcPr>
          <w:p w14:paraId="50823805" w14:textId="4D25CACF" w:rsidR="00373D01" w:rsidRPr="00575055" w:rsidRDefault="00373D01">
            <w:pPr>
              <w:cnfStyle w:val="100000000000" w:firstRow="1" w:lastRow="0" w:firstColumn="0" w:lastColumn="0" w:oddVBand="0" w:evenVBand="0" w:oddHBand="0" w:evenHBand="0" w:firstRowFirstColumn="0" w:firstRowLastColumn="0" w:lastRowFirstColumn="0" w:lastRowLastColumn="0"/>
              <w:rPr>
                <w:sz w:val="24"/>
                <w:szCs w:val="28"/>
              </w:rPr>
            </w:pPr>
            <w:r w:rsidRPr="00575055">
              <w:rPr>
                <w:sz w:val="24"/>
                <w:szCs w:val="28"/>
              </w:rPr>
              <w:t>Map used</w:t>
            </w:r>
          </w:p>
        </w:tc>
        <w:tc>
          <w:tcPr>
            <w:tcW w:w="1830" w:type="dxa"/>
            <w:noWrap/>
            <w:hideMark/>
          </w:tcPr>
          <w:p w14:paraId="2EABF495" w14:textId="5EF1EF67" w:rsidR="00373D01" w:rsidRPr="00575055" w:rsidRDefault="00373D01">
            <w:pPr>
              <w:cnfStyle w:val="100000000000" w:firstRow="1" w:lastRow="0" w:firstColumn="0" w:lastColumn="0" w:oddVBand="0" w:evenVBand="0" w:oddHBand="0" w:evenHBand="0" w:firstRowFirstColumn="0" w:firstRowLastColumn="0" w:lastRowFirstColumn="0" w:lastRowLastColumn="0"/>
              <w:rPr>
                <w:sz w:val="24"/>
                <w:szCs w:val="28"/>
              </w:rPr>
            </w:pPr>
            <w:r w:rsidRPr="00575055">
              <w:rPr>
                <w:sz w:val="24"/>
                <w:szCs w:val="28"/>
              </w:rPr>
              <w:t>ROH category</w:t>
            </w:r>
          </w:p>
        </w:tc>
        <w:tc>
          <w:tcPr>
            <w:tcW w:w="1430" w:type="dxa"/>
            <w:hideMark/>
          </w:tcPr>
          <w:p w14:paraId="15D2B50C" w14:textId="77777777" w:rsidR="00373D01" w:rsidRPr="00575055" w:rsidRDefault="00373D01">
            <w:pPr>
              <w:cnfStyle w:val="100000000000" w:firstRow="1" w:lastRow="0" w:firstColumn="0" w:lastColumn="0" w:oddVBand="0" w:evenVBand="0" w:oddHBand="0" w:evenHBand="0" w:firstRowFirstColumn="0" w:firstRowLastColumn="0" w:lastRowFirstColumn="0" w:lastRowLastColumn="0"/>
              <w:rPr>
                <w:sz w:val="24"/>
                <w:szCs w:val="28"/>
              </w:rPr>
            </w:pPr>
            <w:r w:rsidRPr="00575055">
              <w:rPr>
                <w:sz w:val="24"/>
                <w:szCs w:val="28"/>
              </w:rPr>
              <w:t>% of total ROH</w:t>
            </w:r>
          </w:p>
        </w:tc>
        <w:tc>
          <w:tcPr>
            <w:tcW w:w="1560" w:type="dxa"/>
            <w:hideMark/>
          </w:tcPr>
          <w:p w14:paraId="4F785AAF" w14:textId="77777777" w:rsidR="00373D01" w:rsidRPr="00575055" w:rsidRDefault="00373D01">
            <w:pPr>
              <w:cnfStyle w:val="100000000000" w:firstRow="1" w:lastRow="0" w:firstColumn="0" w:lastColumn="0" w:oddVBand="0" w:evenVBand="0" w:oddHBand="0" w:evenHBand="0" w:firstRowFirstColumn="0" w:firstRowLastColumn="0" w:lastRowFirstColumn="0" w:lastRowLastColumn="0"/>
              <w:rPr>
                <w:sz w:val="24"/>
                <w:szCs w:val="28"/>
              </w:rPr>
            </w:pPr>
            <w:r w:rsidRPr="00575055">
              <w:rPr>
                <w:sz w:val="24"/>
                <w:szCs w:val="28"/>
              </w:rPr>
              <w:t>Mean number per id</w:t>
            </w:r>
          </w:p>
        </w:tc>
        <w:tc>
          <w:tcPr>
            <w:tcW w:w="2268" w:type="dxa"/>
            <w:hideMark/>
          </w:tcPr>
          <w:p w14:paraId="2DAC272D" w14:textId="77777777" w:rsidR="00373D01" w:rsidRPr="00575055" w:rsidRDefault="00373D01">
            <w:pPr>
              <w:cnfStyle w:val="100000000000" w:firstRow="1" w:lastRow="0" w:firstColumn="0" w:lastColumn="0" w:oddVBand="0" w:evenVBand="0" w:oddHBand="0" w:evenHBand="0" w:firstRowFirstColumn="0" w:firstRowLastColumn="0" w:lastRowFirstColumn="0" w:lastRowLastColumn="0"/>
              <w:rPr>
                <w:sz w:val="24"/>
                <w:szCs w:val="28"/>
              </w:rPr>
            </w:pPr>
            <w:r w:rsidRPr="00575055">
              <w:rPr>
                <w:sz w:val="24"/>
                <w:szCs w:val="28"/>
              </w:rPr>
              <w:t>Ave % of genome in ROH</w:t>
            </w:r>
          </w:p>
        </w:tc>
      </w:tr>
      <w:tr w:rsidR="00373D01" w:rsidRPr="00373D01" w14:paraId="64038ABC" w14:textId="77777777" w:rsidTr="00844A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90" w:type="dxa"/>
            <w:vMerge w:val="restart"/>
            <w:noWrap/>
            <w:hideMark/>
          </w:tcPr>
          <w:p w14:paraId="4E92C63A" w14:textId="77777777" w:rsidR="00844AC5" w:rsidRPr="00575055" w:rsidRDefault="00844AC5" w:rsidP="009C6F2F">
            <w:pPr>
              <w:rPr>
                <w:sz w:val="24"/>
                <w:szCs w:val="28"/>
              </w:rPr>
            </w:pPr>
          </w:p>
          <w:p w14:paraId="71FBAE45" w14:textId="77777777" w:rsidR="00844AC5" w:rsidRPr="00575055" w:rsidRDefault="00844AC5" w:rsidP="009C6F2F">
            <w:pPr>
              <w:rPr>
                <w:sz w:val="24"/>
                <w:szCs w:val="28"/>
              </w:rPr>
            </w:pPr>
          </w:p>
          <w:p w14:paraId="40EB057D" w14:textId="77777777" w:rsidR="00844AC5" w:rsidRPr="00575055" w:rsidRDefault="00844AC5" w:rsidP="009C6F2F">
            <w:pPr>
              <w:rPr>
                <w:sz w:val="24"/>
                <w:szCs w:val="28"/>
              </w:rPr>
            </w:pPr>
          </w:p>
          <w:p w14:paraId="681995B6" w14:textId="147EA2AC" w:rsidR="00373D01" w:rsidRPr="00575055" w:rsidRDefault="00373D01" w:rsidP="009C6F2F">
            <w:pPr>
              <w:rPr>
                <w:sz w:val="24"/>
                <w:szCs w:val="28"/>
              </w:rPr>
            </w:pPr>
            <w:r w:rsidRPr="00575055">
              <w:rPr>
                <w:sz w:val="24"/>
                <w:szCs w:val="28"/>
              </w:rPr>
              <w:t>Rum</w:t>
            </w:r>
          </w:p>
        </w:tc>
        <w:tc>
          <w:tcPr>
            <w:tcW w:w="1216" w:type="dxa"/>
            <w:vMerge w:val="restart"/>
            <w:noWrap/>
            <w:hideMark/>
          </w:tcPr>
          <w:p w14:paraId="58B89A00" w14:textId="77777777" w:rsidR="00373D01" w:rsidRPr="00575055" w:rsidRDefault="00373D01">
            <w:pPr>
              <w:cnfStyle w:val="000000100000" w:firstRow="0" w:lastRow="0" w:firstColumn="0" w:lastColumn="0" w:oddVBand="0" w:evenVBand="0" w:oddHBand="1" w:evenHBand="0" w:firstRowFirstColumn="0" w:firstRowLastColumn="0" w:lastRowFirstColumn="0" w:lastRowLastColumn="0"/>
              <w:rPr>
                <w:sz w:val="24"/>
                <w:szCs w:val="28"/>
              </w:rPr>
            </w:pPr>
            <w:r w:rsidRPr="00575055">
              <w:rPr>
                <w:sz w:val="24"/>
                <w:szCs w:val="28"/>
              </w:rPr>
              <w:t>Genetic (cM)</w:t>
            </w:r>
          </w:p>
          <w:p w14:paraId="38914DD8" w14:textId="3CF8D774" w:rsidR="00373D01" w:rsidRPr="00575055" w:rsidRDefault="00373D01" w:rsidP="009C6F2F">
            <w:pPr>
              <w:cnfStyle w:val="000000100000" w:firstRow="0" w:lastRow="0" w:firstColumn="0" w:lastColumn="0" w:oddVBand="0" w:evenVBand="0" w:oddHBand="1" w:evenHBand="0" w:firstRowFirstColumn="0" w:firstRowLastColumn="0" w:lastRowFirstColumn="0" w:lastRowLastColumn="0"/>
              <w:rPr>
                <w:sz w:val="24"/>
                <w:szCs w:val="28"/>
              </w:rPr>
            </w:pPr>
            <w:r w:rsidRPr="00575055">
              <w:rPr>
                <w:sz w:val="24"/>
                <w:szCs w:val="28"/>
              </w:rPr>
              <w:t> </w:t>
            </w:r>
          </w:p>
        </w:tc>
        <w:tc>
          <w:tcPr>
            <w:tcW w:w="1830" w:type="dxa"/>
            <w:noWrap/>
            <w:hideMark/>
          </w:tcPr>
          <w:p w14:paraId="3964326F" w14:textId="77777777" w:rsidR="00373D01" w:rsidRPr="00575055" w:rsidRDefault="00373D01">
            <w:pPr>
              <w:cnfStyle w:val="000000100000" w:firstRow="0" w:lastRow="0" w:firstColumn="0" w:lastColumn="0" w:oddVBand="0" w:evenVBand="0" w:oddHBand="1" w:evenHBand="0" w:firstRowFirstColumn="0" w:firstRowLastColumn="0" w:lastRowFirstColumn="0" w:lastRowLastColumn="0"/>
              <w:rPr>
                <w:sz w:val="24"/>
                <w:szCs w:val="28"/>
              </w:rPr>
            </w:pPr>
            <w:r w:rsidRPr="00575055">
              <w:rPr>
                <w:sz w:val="24"/>
                <w:szCs w:val="28"/>
              </w:rPr>
              <w:t>ROH short</w:t>
            </w:r>
          </w:p>
        </w:tc>
        <w:tc>
          <w:tcPr>
            <w:tcW w:w="1430" w:type="dxa"/>
            <w:noWrap/>
            <w:hideMark/>
          </w:tcPr>
          <w:p w14:paraId="53EF936E" w14:textId="77777777" w:rsidR="00373D01" w:rsidRPr="00575055" w:rsidRDefault="00373D01" w:rsidP="00373D01">
            <w:pPr>
              <w:cnfStyle w:val="000000100000" w:firstRow="0" w:lastRow="0" w:firstColumn="0" w:lastColumn="0" w:oddVBand="0" w:evenVBand="0" w:oddHBand="1" w:evenHBand="0" w:firstRowFirstColumn="0" w:firstRowLastColumn="0" w:lastRowFirstColumn="0" w:lastRowLastColumn="0"/>
              <w:rPr>
                <w:sz w:val="24"/>
                <w:szCs w:val="28"/>
              </w:rPr>
            </w:pPr>
            <w:r w:rsidRPr="00575055">
              <w:rPr>
                <w:sz w:val="24"/>
                <w:szCs w:val="28"/>
              </w:rPr>
              <w:t>55.8</w:t>
            </w:r>
          </w:p>
        </w:tc>
        <w:tc>
          <w:tcPr>
            <w:tcW w:w="1560" w:type="dxa"/>
            <w:noWrap/>
            <w:hideMark/>
          </w:tcPr>
          <w:p w14:paraId="28F7CB43" w14:textId="77777777" w:rsidR="00373D01" w:rsidRPr="00575055" w:rsidRDefault="00373D01" w:rsidP="00373D01">
            <w:pPr>
              <w:cnfStyle w:val="000000100000" w:firstRow="0" w:lastRow="0" w:firstColumn="0" w:lastColumn="0" w:oddVBand="0" w:evenVBand="0" w:oddHBand="1" w:evenHBand="0" w:firstRowFirstColumn="0" w:firstRowLastColumn="0" w:lastRowFirstColumn="0" w:lastRowLastColumn="0"/>
              <w:rPr>
                <w:sz w:val="24"/>
                <w:szCs w:val="28"/>
              </w:rPr>
            </w:pPr>
            <w:r w:rsidRPr="00575055">
              <w:rPr>
                <w:sz w:val="24"/>
                <w:szCs w:val="28"/>
              </w:rPr>
              <w:t>8.4</w:t>
            </w:r>
          </w:p>
        </w:tc>
        <w:tc>
          <w:tcPr>
            <w:tcW w:w="2268" w:type="dxa"/>
            <w:noWrap/>
            <w:hideMark/>
          </w:tcPr>
          <w:p w14:paraId="67C3F7BA" w14:textId="77777777" w:rsidR="00373D01" w:rsidRPr="00575055" w:rsidRDefault="00373D01" w:rsidP="00373D01">
            <w:pPr>
              <w:cnfStyle w:val="000000100000" w:firstRow="0" w:lastRow="0" w:firstColumn="0" w:lastColumn="0" w:oddVBand="0" w:evenVBand="0" w:oddHBand="1" w:evenHBand="0" w:firstRowFirstColumn="0" w:firstRowLastColumn="0" w:lastRowFirstColumn="0" w:lastRowLastColumn="0"/>
              <w:rPr>
                <w:sz w:val="24"/>
                <w:szCs w:val="28"/>
              </w:rPr>
            </w:pPr>
            <w:r w:rsidRPr="00575055">
              <w:rPr>
                <w:sz w:val="24"/>
                <w:szCs w:val="28"/>
              </w:rPr>
              <w:t>1.21</w:t>
            </w:r>
          </w:p>
        </w:tc>
      </w:tr>
      <w:tr w:rsidR="00373D01" w:rsidRPr="00373D01" w14:paraId="00C39EE2" w14:textId="77777777" w:rsidTr="00844AC5">
        <w:trPr>
          <w:trHeight w:val="300"/>
        </w:trPr>
        <w:tc>
          <w:tcPr>
            <w:cnfStyle w:val="001000000000" w:firstRow="0" w:lastRow="0" w:firstColumn="1" w:lastColumn="0" w:oddVBand="0" w:evenVBand="0" w:oddHBand="0" w:evenHBand="0" w:firstRowFirstColumn="0" w:firstRowLastColumn="0" w:lastRowFirstColumn="0" w:lastRowLastColumn="0"/>
            <w:tcW w:w="1490" w:type="dxa"/>
            <w:vMerge/>
            <w:noWrap/>
            <w:hideMark/>
          </w:tcPr>
          <w:p w14:paraId="76EE4B46" w14:textId="58634BBC" w:rsidR="00373D01" w:rsidRPr="00575055" w:rsidRDefault="00373D01" w:rsidP="009C6F2F">
            <w:pPr>
              <w:rPr>
                <w:sz w:val="24"/>
                <w:szCs w:val="28"/>
              </w:rPr>
            </w:pPr>
          </w:p>
        </w:tc>
        <w:tc>
          <w:tcPr>
            <w:tcW w:w="1216" w:type="dxa"/>
            <w:vMerge/>
            <w:noWrap/>
            <w:hideMark/>
          </w:tcPr>
          <w:p w14:paraId="2ECABBBC" w14:textId="3C8BC2AF" w:rsidR="00373D01" w:rsidRPr="00575055" w:rsidRDefault="00373D01" w:rsidP="009C6F2F">
            <w:pPr>
              <w:cnfStyle w:val="000000000000" w:firstRow="0" w:lastRow="0" w:firstColumn="0" w:lastColumn="0" w:oddVBand="0" w:evenVBand="0" w:oddHBand="0" w:evenHBand="0" w:firstRowFirstColumn="0" w:firstRowLastColumn="0" w:lastRowFirstColumn="0" w:lastRowLastColumn="0"/>
              <w:rPr>
                <w:sz w:val="24"/>
                <w:szCs w:val="28"/>
              </w:rPr>
            </w:pPr>
          </w:p>
        </w:tc>
        <w:tc>
          <w:tcPr>
            <w:tcW w:w="1830" w:type="dxa"/>
            <w:noWrap/>
            <w:hideMark/>
          </w:tcPr>
          <w:p w14:paraId="3290E627" w14:textId="77777777" w:rsidR="00373D01" w:rsidRPr="00575055" w:rsidRDefault="00373D01">
            <w:pPr>
              <w:cnfStyle w:val="000000000000" w:firstRow="0" w:lastRow="0" w:firstColumn="0" w:lastColumn="0" w:oddVBand="0" w:evenVBand="0" w:oddHBand="0" w:evenHBand="0" w:firstRowFirstColumn="0" w:firstRowLastColumn="0" w:lastRowFirstColumn="0" w:lastRowLastColumn="0"/>
              <w:rPr>
                <w:sz w:val="24"/>
                <w:szCs w:val="28"/>
              </w:rPr>
            </w:pPr>
            <w:r w:rsidRPr="00575055">
              <w:rPr>
                <w:sz w:val="24"/>
                <w:szCs w:val="28"/>
              </w:rPr>
              <w:t>ROH medium</w:t>
            </w:r>
          </w:p>
        </w:tc>
        <w:tc>
          <w:tcPr>
            <w:tcW w:w="1430" w:type="dxa"/>
            <w:noWrap/>
            <w:hideMark/>
          </w:tcPr>
          <w:p w14:paraId="7BDA2B40" w14:textId="77777777" w:rsidR="00373D01" w:rsidRPr="00575055" w:rsidRDefault="00373D01" w:rsidP="00373D01">
            <w:pPr>
              <w:cnfStyle w:val="000000000000" w:firstRow="0" w:lastRow="0" w:firstColumn="0" w:lastColumn="0" w:oddVBand="0" w:evenVBand="0" w:oddHBand="0" w:evenHBand="0" w:firstRowFirstColumn="0" w:firstRowLastColumn="0" w:lastRowFirstColumn="0" w:lastRowLastColumn="0"/>
              <w:rPr>
                <w:sz w:val="24"/>
                <w:szCs w:val="28"/>
              </w:rPr>
            </w:pPr>
            <w:r w:rsidRPr="00575055">
              <w:rPr>
                <w:sz w:val="24"/>
                <w:szCs w:val="28"/>
              </w:rPr>
              <w:t>40.4</w:t>
            </w:r>
          </w:p>
        </w:tc>
        <w:tc>
          <w:tcPr>
            <w:tcW w:w="1560" w:type="dxa"/>
            <w:noWrap/>
            <w:hideMark/>
          </w:tcPr>
          <w:p w14:paraId="7BBA2238" w14:textId="77777777" w:rsidR="00373D01" w:rsidRPr="00575055" w:rsidRDefault="00373D01" w:rsidP="00373D01">
            <w:pPr>
              <w:cnfStyle w:val="000000000000" w:firstRow="0" w:lastRow="0" w:firstColumn="0" w:lastColumn="0" w:oddVBand="0" w:evenVBand="0" w:oddHBand="0" w:evenHBand="0" w:firstRowFirstColumn="0" w:firstRowLastColumn="0" w:lastRowFirstColumn="0" w:lastRowLastColumn="0"/>
              <w:rPr>
                <w:sz w:val="24"/>
                <w:szCs w:val="28"/>
              </w:rPr>
            </w:pPr>
            <w:r w:rsidRPr="00575055">
              <w:rPr>
                <w:sz w:val="24"/>
                <w:szCs w:val="28"/>
              </w:rPr>
              <w:t>6.08</w:t>
            </w:r>
          </w:p>
        </w:tc>
        <w:tc>
          <w:tcPr>
            <w:tcW w:w="2268" w:type="dxa"/>
            <w:noWrap/>
            <w:hideMark/>
          </w:tcPr>
          <w:p w14:paraId="0B88236C" w14:textId="77777777" w:rsidR="00373D01" w:rsidRPr="00575055" w:rsidRDefault="00373D01" w:rsidP="00373D01">
            <w:pPr>
              <w:cnfStyle w:val="000000000000" w:firstRow="0" w:lastRow="0" w:firstColumn="0" w:lastColumn="0" w:oddVBand="0" w:evenVBand="0" w:oddHBand="0" w:evenHBand="0" w:firstRowFirstColumn="0" w:firstRowLastColumn="0" w:lastRowFirstColumn="0" w:lastRowLastColumn="0"/>
              <w:rPr>
                <w:sz w:val="24"/>
                <w:szCs w:val="28"/>
              </w:rPr>
            </w:pPr>
            <w:r w:rsidRPr="00575055">
              <w:rPr>
                <w:sz w:val="24"/>
                <w:szCs w:val="28"/>
              </w:rPr>
              <w:t>1.94</w:t>
            </w:r>
          </w:p>
        </w:tc>
      </w:tr>
      <w:tr w:rsidR="00373D01" w:rsidRPr="00373D01" w14:paraId="0B942F88" w14:textId="77777777" w:rsidTr="00844A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90" w:type="dxa"/>
            <w:vMerge/>
            <w:noWrap/>
            <w:hideMark/>
          </w:tcPr>
          <w:p w14:paraId="6BB303DD" w14:textId="7E48AFC5" w:rsidR="00373D01" w:rsidRPr="00575055" w:rsidRDefault="00373D01" w:rsidP="009C6F2F">
            <w:pPr>
              <w:rPr>
                <w:sz w:val="24"/>
                <w:szCs w:val="28"/>
              </w:rPr>
            </w:pPr>
          </w:p>
        </w:tc>
        <w:tc>
          <w:tcPr>
            <w:tcW w:w="1216" w:type="dxa"/>
            <w:vMerge/>
            <w:noWrap/>
            <w:hideMark/>
          </w:tcPr>
          <w:p w14:paraId="4DA8253B" w14:textId="56128B5D" w:rsidR="00373D01" w:rsidRPr="00575055" w:rsidRDefault="00373D01" w:rsidP="009C6F2F">
            <w:pPr>
              <w:cnfStyle w:val="000000100000" w:firstRow="0" w:lastRow="0" w:firstColumn="0" w:lastColumn="0" w:oddVBand="0" w:evenVBand="0" w:oddHBand="1" w:evenHBand="0" w:firstRowFirstColumn="0" w:firstRowLastColumn="0" w:lastRowFirstColumn="0" w:lastRowLastColumn="0"/>
              <w:rPr>
                <w:sz w:val="24"/>
                <w:szCs w:val="28"/>
              </w:rPr>
            </w:pPr>
          </w:p>
        </w:tc>
        <w:tc>
          <w:tcPr>
            <w:tcW w:w="1830" w:type="dxa"/>
            <w:noWrap/>
            <w:hideMark/>
          </w:tcPr>
          <w:p w14:paraId="46A915AF" w14:textId="77777777" w:rsidR="00373D01" w:rsidRPr="00575055" w:rsidRDefault="00373D01">
            <w:pPr>
              <w:cnfStyle w:val="000000100000" w:firstRow="0" w:lastRow="0" w:firstColumn="0" w:lastColumn="0" w:oddVBand="0" w:evenVBand="0" w:oddHBand="1" w:evenHBand="0" w:firstRowFirstColumn="0" w:firstRowLastColumn="0" w:lastRowFirstColumn="0" w:lastRowLastColumn="0"/>
              <w:rPr>
                <w:sz w:val="24"/>
                <w:szCs w:val="28"/>
              </w:rPr>
            </w:pPr>
            <w:r w:rsidRPr="00575055">
              <w:rPr>
                <w:sz w:val="24"/>
                <w:szCs w:val="28"/>
              </w:rPr>
              <w:t>ROH long</w:t>
            </w:r>
          </w:p>
        </w:tc>
        <w:tc>
          <w:tcPr>
            <w:tcW w:w="1430" w:type="dxa"/>
            <w:noWrap/>
            <w:hideMark/>
          </w:tcPr>
          <w:p w14:paraId="5FB1BED4" w14:textId="77777777" w:rsidR="00373D01" w:rsidRPr="00575055" w:rsidRDefault="00373D01" w:rsidP="00373D01">
            <w:pPr>
              <w:cnfStyle w:val="000000100000" w:firstRow="0" w:lastRow="0" w:firstColumn="0" w:lastColumn="0" w:oddVBand="0" w:evenVBand="0" w:oddHBand="1" w:evenHBand="0" w:firstRowFirstColumn="0" w:firstRowLastColumn="0" w:lastRowFirstColumn="0" w:lastRowLastColumn="0"/>
              <w:rPr>
                <w:sz w:val="24"/>
                <w:szCs w:val="28"/>
              </w:rPr>
            </w:pPr>
            <w:r w:rsidRPr="00575055">
              <w:rPr>
                <w:sz w:val="24"/>
                <w:szCs w:val="28"/>
              </w:rPr>
              <w:t>3.8</w:t>
            </w:r>
          </w:p>
        </w:tc>
        <w:tc>
          <w:tcPr>
            <w:tcW w:w="1560" w:type="dxa"/>
            <w:noWrap/>
            <w:hideMark/>
          </w:tcPr>
          <w:p w14:paraId="40F2A634" w14:textId="77777777" w:rsidR="00373D01" w:rsidRPr="00575055" w:rsidRDefault="00373D01" w:rsidP="00373D01">
            <w:pPr>
              <w:cnfStyle w:val="000000100000" w:firstRow="0" w:lastRow="0" w:firstColumn="0" w:lastColumn="0" w:oddVBand="0" w:evenVBand="0" w:oddHBand="1" w:evenHBand="0" w:firstRowFirstColumn="0" w:firstRowLastColumn="0" w:lastRowFirstColumn="0" w:lastRowLastColumn="0"/>
              <w:rPr>
                <w:sz w:val="24"/>
                <w:szCs w:val="28"/>
              </w:rPr>
            </w:pPr>
            <w:r w:rsidRPr="00575055">
              <w:rPr>
                <w:sz w:val="24"/>
                <w:szCs w:val="28"/>
              </w:rPr>
              <w:t>0.56</w:t>
            </w:r>
          </w:p>
        </w:tc>
        <w:tc>
          <w:tcPr>
            <w:tcW w:w="2268" w:type="dxa"/>
            <w:noWrap/>
            <w:hideMark/>
          </w:tcPr>
          <w:p w14:paraId="7F661DDA" w14:textId="77777777" w:rsidR="00373D01" w:rsidRPr="00575055" w:rsidRDefault="00373D01" w:rsidP="00373D01">
            <w:pPr>
              <w:cnfStyle w:val="000000100000" w:firstRow="0" w:lastRow="0" w:firstColumn="0" w:lastColumn="0" w:oddVBand="0" w:evenVBand="0" w:oddHBand="1" w:evenHBand="0" w:firstRowFirstColumn="0" w:firstRowLastColumn="0" w:lastRowFirstColumn="0" w:lastRowLastColumn="0"/>
              <w:rPr>
                <w:sz w:val="24"/>
                <w:szCs w:val="28"/>
              </w:rPr>
            </w:pPr>
            <w:r w:rsidRPr="00575055">
              <w:rPr>
                <w:sz w:val="24"/>
                <w:szCs w:val="28"/>
              </w:rPr>
              <w:t>0.54</w:t>
            </w:r>
          </w:p>
        </w:tc>
      </w:tr>
      <w:tr w:rsidR="00373D01" w:rsidRPr="00373D01" w14:paraId="4115A114" w14:textId="77777777" w:rsidTr="00844AC5">
        <w:trPr>
          <w:trHeight w:val="300"/>
        </w:trPr>
        <w:tc>
          <w:tcPr>
            <w:cnfStyle w:val="001000000000" w:firstRow="0" w:lastRow="0" w:firstColumn="1" w:lastColumn="0" w:oddVBand="0" w:evenVBand="0" w:oddHBand="0" w:evenHBand="0" w:firstRowFirstColumn="0" w:firstRowLastColumn="0" w:lastRowFirstColumn="0" w:lastRowLastColumn="0"/>
            <w:tcW w:w="1490" w:type="dxa"/>
            <w:vMerge/>
            <w:noWrap/>
            <w:hideMark/>
          </w:tcPr>
          <w:p w14:paraId="4EF02748" w14:textId="747DE812" w:rsidR="00373D01" w:rsidRPr="00575055" w:rsidRDefault="00373D01">
            <w:pPr>
              <w:rPr>
                <w:sz w:val="24"/>
                <w:szCs w:val="28"/>
              </w:rPr>
            </w:pPr>
          </w:p>
        </w:tc>
        <w:tc>
          <w:tcPr>
            <w:tcW w:w="1216" w:type="dxa"/>
            <w:vMerge/>
            <w:noWrap/>
            <w:hideMark/>
          </w:tcPr>
          <w:p w14:paraId="6E1FDBCE" w14:textId="758F76D2" w:rsidR="00373D01" w:rsidRPr="00575055" w:rsidRDefault="00373D01">
            <w:pPr>
              <w:cnfStyle w:val="000000000000" w:firstRow="0" w:lastRow="0" w:firstColumn="0" w:lastColumn="0" w:oddVBand="0" w:evenVBand="0" w:oddHBand="0" w:evenHBand="0" w:firstRowFirstColumn="0" w:firstRowLastColumn="0" w:lastRowFirstColumn="0" w:lastRowLastColumn="0"/>
              <w:rPr>
                <w:sz w:val="24"/>
                <w:szCs w:val="28"/>
              </w:rPr>
            </w:pPr>
          </w:p>
        </w:tc>
        <w:tc>
          <w:tcPr>
            <w:tcW w:w="1830" w:type="dxa"/>
            <w:noWrap/>
            <w:hideMark/>
          </w:tcPr>
          <w:p w14:paraId="57406831" w14:textId="77777777" w:rsidR="00373D01" w:rsidRPr="00575055" w:rsidRDefault="00373D01">
            <w:pPr>
              <w:cnfStyle w:val="000000000000" w:firstRow="0" w:lastRow="0" w:firstColumn="0" w:lastColumn="0" w:oddVBand="0" w:evenVBand="0" w:oddHBand="0" w:evenHBand="0" w:firstRowFirstColumn="0" w:firstRowLastColumn="0" w:lastRowFirstColumn="0" w:lastRowLastColumn="0"/>
              <w:rPr>
                <w:sz w:val="24"/>
                <w:szCs w:val="28"/>
              </w:rPr>
            </w:pPr>
            <w:r w:rsidRPr="00575055">
              <w:rPr>
                <w:sz w:val="24"/>
                <w:szCs w:val="28"/>
              </w:rPr>
              <w:t>ROH total</w:t>
            </w:r>
          </w:p>
        </w:tc>
        <w:tc>
          <w:tcPr>
            <w:tcW w:w="1430" w:type="dxa"/>
            <w:noWrap/>
            <w:hideMark/>
          </w:tcPr>
          <w:p w14:paraId="5CEA1177" w14:textId="17318DEA" w:rsidR="00373D01" w:rsidRPr="00575055" w:rsidRDefault="00373D01">
            <w:pPr>
              <w:cnfStyle w:val="000000000000" w:firstRow="0" w:lastRow="0" w:firstColumn="0" w:lastColumn="0" w:oddVBand="0" w:evenVBand="0" w:oddHBand="0" w:evenHBand="0" w:firstRowFirstColumn="0" w:firstRowLastColumn="0" w:lastRowFirstColumn="0" w:lastRowLastColumn="0"/>
              <w:rPr>
                <w:sz w:val="24"/>
                <w:szCs w:val="28"/>
              </w:rPr>
            </w:pPr>
            <w:r w:rsidRPr="00575055">
              <w:rPr>
                <w:sz w:val="24"/>
                <w:szCs w:val="28"/>
              </w:rPr>
              <w:t>N/A</w:t>
            </w:r>
          </w:p>
        </w:tc>
        <w:tc>
          <w:tcPr>
            <w:tcW w:w="1560" w:type="dxa"/>
            <w:noWrap/>
            <w:hideMark/>
          </w:tcPr>
          <w:p w14:paraId="1AACF120" w14:textId="77777777" w:rsidR="00373D01" w:rsidRPr="00575055" w:rsidRDefault="00373D01" w:rsidP="00373D01">
            <w:pPr>
              <w:cnfStyle w:val="000000000000" w:firstRow="0" w:lastRow="0" w:firstColumn="0" w:lastColumn="0" w:oddVBand="0" w:evenVBand="0" w:oddHBand="0" w:evenHBand="0" w:firstRowFirstColumn="0" w:firstRowLastColumn="0" w:lastRowFirstColumn="0" w:lastRowLastColumn="0"/>
              <w:rPr>
                <w:sz w:val="24"/>
                <w:szCs w:val="28"/>
              </w:rPr>
            </w:pPr>
            <w:r w:rsidRPr="00575055">
              <w:rPr>
                <w:sz w:val="24"/>
                <w:szCs w:val="28"/>
              </w:rPr>
              <w:t>15.04</w:t>
            </w:r>
          </w:p>
        </w:tc>
        <w:tc>
          <w:tcPr>
            <w:tcW w:w="2268" w:type="dxa"/>
            <w:noWrap/>
            <w:hideMark/>
          </w:tcPr>
          <w:p w14:paraId="7CBEDC48" w14:textId="77777777" w:rsidR="00373D01" w:rsidRPr="00575055" w:rsidRDefault="00373D01" w:rsidP="00373D01">
            <w:pPr>
              <w:cnfStyle w:val="000000000000" w:firstRow="0" w:lastRow="0" w:firstColumn="0" w:lastColumn="0" w:oddVBand="0" w:evenVBand="0" w:oddHBand="0" w:evenHBand="0" w:firstRowFirstColumn="0" w:firstRowLastColumn="0" w:lastRowFirstColumn="0" w:lastRowLastColumn="0"/>
              <w:rPr>
                <w:sz w:val="24"/>
                <w:szCs w:val="28"/>
              </w:rPr>
            </w:pPr>
            <w:r w:rsidRPr="00575055">
              <w:rPr>
                <w:sz w:val="24"/>
                <w:szCs w:val="28"/>
              </w:rPr>
              <w:t>3.7</w:t>
            </w:r>
          </w:p>
        </w:tc>
      </w:tr>
      <w:tr w:rsidR="00373D01" w:rsidRPr="00373D01" w14:paraId="174C3FD4" w14:textId="77777777" w:rsidTr="00844A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90" w:type="dxa"/>
            <w:vMerge/>
            <w:noWrap/>
            <w:hideMark/>
          </w:tcPr>
          <w:p w14:paraId="75D15DE5" w14:textId="77777777" w:rsidR="00373D01" w:rsidRPr="00575055" w:rsidRDefault="00373D01" w:rsidP="00373D01">
            <w:pPr>
              <w:rPr>
                <w:sz w:val="24"/>
                <w:szCs w:val="28"/>
              </w:rPr>
            </w:pPr>
          </w:p>
        </w:tc>
        <w:tc>
          <w:tcPr>
            <w:tcW w:w="1216" w:type="dxa"/>
            <w:vMerge w:val="restart"/>
            <w:noWrap/>
            <w:hideMark/>
          </w:tcPr>
          <w:p w14:paraId="7C0C0E07" w14:textId="297AA76F" w:rsidR="00373D01" w:rsidRPr="00575055" w:rsidRDefault="00373D01" w:rsidP="009C6F2F">
            <w:pPr>
              <w:cnfStyle w:val="000000100000" w:firstRow="0" w:lastRow="0" w:firstColumn="0" w:lastColumn="0" w:oddVBand="0" w:evenVBand="0" w:oddHBand="1" w:evenHBand="0" w:firstRowFirstColumn="0" w:firstRowLastColumn="0" w:lastRowFirstColumn="0" w:lastRowLastColumn="0"/>
              <w:rPr>
                <w:sz w:val="24"/>
                <w:szCs w:val="28"/>
              </w:rPr>
            </w:pPr>
            <w:r w:rsidRPr="00575055">
              <w:rPr>
                <w:sz w:val="24"/>
                <w:szCs w:val="28"/>
              </w:rPr>
              <w:t>Physical (</w:t>
            </w:r>
            <w:proofErr w:type="spellStart"/>
            <w:r w:rsidRPr="00575055">
              <w:rPr>
                <w:sz w:val="24"/>
                <w:szCs w:val="28"/>
              </w:rPr>
              <w:t>bp</w:t>
            </w:r>
            <w:proofErr w:type="spellEnd"/>
            <w:r w:rsidRPr="00575055">
              <w:rPr>
                <w:sz w:val="24"/>
                <w:szCs w:val="28"/>
              </w:rPr>
              <w:t>)</w:t>
            </w:r>
          </w:p>
        </w:tc>
        <w:tc>
          <w:tcPr>
            <w:tcW w:w="1830" w:type="dxa"/>
            <w:noWrap/>
            <w:hideMark/>
          </w:tcPr>
          <w:p w14:paraId="75831BD9" w14:textId="77777777" w:rsidR="00373D01" w:rsidRPr="00575055" w:rsidRDefault="00373D01">
            <w:pPr>
              <w:cnfStyle w:val="000000100000" w:firstRow="0" w:lastRow="0" w:firstColumn="0" w:lastColumn="0" w:oddVBand="0" w:evenVBand="0" w:oddHBand="1" w:evenHBand="0" w:firstRowFirstColumn="0" w:firstRowLastColumn="0" w:lastRowFirstColumn="0" w:lastRowLastColumn="0"/>
              <w:rPr>
                <w:sz w:val="24"/>
                <w:szCs w:val="28"/>
              </w:rPr>
            </w:pPr>
            <w:r w:rsidRPr="00575055">
              <w:rPr>
                <w:sz w:val="24"/>
                <w:szCs w:val="28"/>
              </w:rPr>
              <w:t>ROH short</w:t>
            </w:r>
          </w:p>
        </w:tc>
        <w:tc>
          <w:tcPr>
            <w:tcW w:w="1430" w:type="dxa"/>
            <w:noWrap/>
            <w:hideMark/>
          </w:tcPr>
          <w:p w14:paraId="41D05708" w14:textId="77777777" w:rsidR="00373D01" w:rsidRPr="00575055" w:rsidRDefault="00373D01" w:rsidP="00373D01">
            <w:pPr>
              <w:cnfStyle w:val="000000100000" w:firstRow="0" w:lastRow="0" w:firstColumn="0" w:lastColumn="0" w:oddVBand="0" w:evenVBand="0" w:oddHBand="1" w:evenHBand="0" w:firstRowFirstColumn="0" w:firstRowLastColumn="0" w:lastRowFirstColumn="0" w:lastRowLastColumn="0"/>
              <w:rPr>
                <w:sz w:val="24"/>
                <w:szCs w:val="28"/>
              </w:rPr>
            </w:pPr>
            <w:r w:rsidRPr="00575055">
              <w:rPr>
                <w:sz w:val="24"/>
                <w:szCs w:val="28"/>
              </w:rPr>
              <w:t>52.6</w:t>
            </w:r>
          </w:p>
        </w:tc>
        <w:tc>
          <w:tcPr>
            <w:tcW w:w="1560" w:type="dxa"/>
            <w:noWrap/>
            <w:hideMark/>
          </w:tcPr>
          <w:p w14:paraId="70A7A9D7" w14:textId="77777777" w:rsidR="00373D01" w:rsidRPr="00575055" w:rsidRDefault="00373D01" w:rsidP="00373D01">
            <w:pPr>
              <w:cnfStyle w:val="000000100000" w:firstRow="0" w:lastRow="0" w:firstColumn="0" w:lastColumn="0" w:oddVBand="0" w:evenVBand="0" w:oddHBand="1" w:evenHBand="0" w:firstRowFirstColumn="0" w:firstRowLastColumn="0" w:lastRowFirstColumn="0" w:lastRowLastColumn="0"/>
              <w:rPr>
                <w:sz w:val="24"/>
                <w:szCs w:val="28"/>
              </w:rPr>
            </w:pPr>
            <w:r w:rsidRPr="00575055">
              <w:rPr>
                <w:sz w:val="24"/>
                <w:szCs w:val="28"/>
              </w:rPr>
              <w:t>9.5</w:t>
            </w:r>
          </w:p>
        </w:tc>
        <w:tc>
          <w:tcPr>
            <w:tcW w:w="2268" w:type="dxa"/>
            <w:noWrap/>
            <w:hideMark/>
          </w:tcPr>
          <w:p w14:paraId="0283D9EE" w14:textId="77777777" w:rsidR="00373D01" w:rsidRPr="00575055" w:rsidRDefault="00373D01" w:rsidP="00373D01">
            <w:pPr>
              <w:cnfStyle w:val="000000100000" w:firstRow="0" w:lastRow="0" w:firstColumn="0" w:lastColumn="0" w:oddVBand="0" w:evenVBand="0" w:oddHBand="1" w:evenHBand="0" w:firstRowFirstColumn="0" w:firstRowLastColumn="0" w:lastRowFirstColumn="0" w:lastRowLastColumn="0"/>
              <w:rPr>
                <w:sz w:val="24"/>
                <w:szCs w:val="28"/>
              </w:rPr>
            </w:pPr>
            <w:r w:rsidRPr="00575055">
              <w:rPr>
                <w:sz w:val="24"/>
                <w:szCs w:val="28"/>
              </w:rPr>
              <w:t>1.37</w:t>
            </w:r>
          </w:p>
        </w:tc>
      </w:tr>
      <w:tr w:rsidR="00373D01" w:rsidRPr="00373D01" w14:paraId="1DAE2202" w14:textId="77777777" w:rsidTr="00844AC5">
        <w:trPr>
          <w:trHeight w:val="300"/>
        </w:trPr>
        <w:tc>
          <w:tcPr>
            <w:cnfStyle w:val="001000000000" w:firstRow="0" w:lastRow="0" w:firstColumn="1" w:lastColumn="0" w:oddVBand="0" w:evenVBand="0" w:oddHBand="0" w:evenHBand="0" w:firstRowFirstColumn="0" w:firstRowLastColumn="0" w:lastRowFirstColumn="0" w:lastRowLastColumn="0"/>
            <w:tcW w:w="1490" w:type="dxa"/>
            <w:vMerge/>
            <w:noWrap/>
            <w:hideMark/>
          </w:tcPr>
          <w:p w14:paraId="63395C9E" w14:textId="77777777" w:rsidR="00373D01" w:rsidRPr="00575055" w:rsidRDefault="00373D01" w:rsidP="00373D01">
            <w:pPr>
              <w:rPr>
                <w:sz w:val="24"/>
                <w:szCs w:val="28"/>
              </w:rPr>
            </w:pPr>
          </w:p>
        </w:tc>
        <w:tc>
          <w:tcPr>
            <w:tcW w:w="1216" w:type="dxa"/>
            <w:vMerge/>
            <w:noWrap/>
            <w:hideMark/>
          </w:tcPr>
          <w:p w14:paraId="2AA2F783" w14:textId="1F5F638C" w:rsidR="00373D01" w:rsidRPr="00575055" w:rsidRDefault="00373D01">
            <w:pPr>
              <w:cnfStyle w:val="000000000000" w:firstRow="0" w:lastRow="0" w:firstColumn="0" w:lastColumn="0" w:oddVBand="0" w:evenVBand="0" w:oddHBand="0" w:evenHBand="0" w:firstRowFirstColumn="0" w:firstRowLastColumn="0" w:lastRowFirstColumn="0" w:lastRowLastColumn="0"/>
              <w:rPr>
                <w:sz w:val="24"/>
                <w:szCs w:val="28"/>
              </w:rPr>
            </w:pPr>
          </w:p>
        </w:tc>
        <w:tc>
          <w:tcPr>
            <w:tcW w:w="1830" w:type="dxa"/>
            <w:noWrap/>
            <w:hideMark/>
          </w:tcPr>
          <w:p w14:paraId="48FE1576" w14:textId="77777777" w:rsidR="00373D01" w:rsidRPr="00575055" w:rsidRDefault="00373D01">
            <w:pPr>
              <w:cnfStyle w:val="000000000000" w:firstRow="0" w:lastRow="0" w:firstColumn="0" w:lastColumn="0" w:oddVBand="0" w:evenVBand="0" w:oddHBand="0" w:evenHBand="0" w:firstRowFirstColumn="0" w:firstRowLastColumn="0" w:lastRowFirstColumn="0" w:lastRowLastColumn="0"/>
              <w:rPr>
                <w:sz w:val="24"/>
                <w:szCs w:val="28"/>
              </w:rPr>
            </w:pPr>
            <w:r w:rsidRPr="00575055">
              <w:rPr>
                <w:sz w:val="24"/>
                <w:szCs w:val="28"/>
              </w:rPr>
              <w:t>ROH medium</w:t>
            </w:r>
          </w:p>
        </w:tc>
        <w:tc>
          <w:tcPr>
            <w:tcW w:w="1430" w:type="dxa"/>
            <w:noWrap/>
            <w:hideMark/>
          </w:tcPr>
          <w:p w14:paraId="568A2489" w14:textId="77777777" w:rsidR="00373D01" w:rsidRPr="00575055" w:rsidRDefault="00373D01" w:rsidP="00373D01">
            <w:pPr>
              <w:cnfStyle w:val="000000000000" w:firstRow="0" w:lastRow="0" w:firstColumn="0" w:lastColumn="0" w:oddVBand="0" w:evenVBand="0" w:oddHBand="0" w:evenHBand="0" w:firstRowFirstColumn="0" w:firstRowLastColumn="0" w:lastRowFirstColumn="0" w:lastRowLastColumn="0"/>
              <w:rPr>
                <w:sz w:val="24"/>
                <w:szCs w:val="28"/>
              </w:rPr>
            </w:pPr>
            <w:r w:rsidRPr="00575055">
              <w:rPr>
                <w:sz w:val="24"/>
                <w:szCs w:val="28"/>
              </w:rPr>
              <w:t>41.9</w:t>
            </w:r>
          </w:p>
        </w:tc>
        <w:tc>
          <w:tcPr>
            <w:tcW w:w="1560" w:type="dxa"/>
            <w:noWrap/>
            <w:hideMark/>
          </w:tcPr>
          <w:p w14:paraId="0CA87F5A" w14:textId="77777777" w:rsidR="00373D01" w:rsidRPr="00575055" w:rsidRDefault="00373D01" w:rsidP="00373D01">
            <w:pPr>
              <w:cnfStyle w:val="000000000000" w:firstRow="0" w:lastRow="0" w:firstColumn="0" w:lastColumn="0" w:oddVBand="0" w:evenVBand="0" w:oddHBand="0" w:evenHBand="0" w:firstRowFirstColumn="0" w:firstRowLastColumn="0" w:lastRowFirstColumn="0" w:lastRowLastColumn="0"/>
              <w:rPr>
                <w:sz w:val="24"/>
                <w:szCs w:val="28"/>
              </w:rPr>
            </w:pPr>
            <w:r w:rsidRPr="00575055">
              <w:rPr>
                <w:sz w:val="24"/>
                <w:szCs w:val="28"/>
              </w:rPr>
              <w:t>7.6</w:t>
            </w:r>
          </w:p>
        </w:tc>
        <w:tc>
          <w:tcPr>
            <w:tcW w:w="2268" w:type="dxa"/>
            <w:noWrap/>
            <w:hideMark/>
          </w:tcPr>
          <w:p w14:paraId="7012D624" w14:textId="77777777" w:rsidR="00373D01" w:rsidRPr="00575055" w:rsidRDefault="00373D01" w:rsidP="00373D01">
            <w:pPr>
              <w:cnfStyle w:val="000000000000" w:firstRow="0" w:lastRow="0" w:firstColumn="0" w:lastColumn="0" w:oddVBand="0" w:evenVBand="0" w:oddHBand="0" w:evenHBand="0" w:firstRowFirstColumn="0" w:firstRowLastColumn="0" w:lastRowFirstColumn="0" w:lastRowLastColumn="0"/>
              <w:rPr>
                <w:sz w:val="24"/>
                <w:szCs w:val="28"/>
              </w:rPr>
            </w:pPr>
            <w:r w:rsidRPr="00575055">
              <w:rPr>
                <w:sz w:val="24"/>
                <w:szCs w:val="28"/>
              </w:rPr>
              <w:t>2.5</w:t>
            </w:r>
          </w:p>
        </w:tc>
      </w:tr>
      <w:tr w:rsidR="00373D01" w:rsidRPr="00373D01" w14:paraId="7A4FCBFC" w14:textId="77777777" w:rsidTr="00844A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90" w:type="dxa"/>
            <w:vMerge/>
            <w:noWrap/>
            <w:hideMark/>
          </w:tcPr>
          <w:p w14:paraId="3C5B752D" w14:textId="77777777" w:rsidR="00373D01" w:rsidRPr="00575055" w:rsidRDefault="00373D01" w:rsidP="00373D01">
            <w:pPr>
              <w:rPr>
                <w:sz w:val="24"/>
                <w:szCs w:val="28"/>
              </w:rPr>
            </w:pPr>
          </w:p>
        </w:tc>
        <w:tc>
          <w:tcPr>
            <w:tcW w:w="1216" w:type="dxa"/>
            <w:vMerge/>
            <w:noWrap/>
            <w:hideMark/>
          </w:tcPr>
          <w:p w14:paraId="1BAB2002" w14:textId="77777777" w:rsidR="00373D01" w:rsidRPr="00575055" w:rsidRDefault="00373D01">
            <w:pPr>
              <w:cnfStyle w:val="000000100000" w:firstRow="0" w:lastRow="0" w:firstColumn="0" w:lastColumn="0" w:oddVBand="0" w:evenVBand="0" w:oddHBand="1" w:evenHBand="0" w:firstRowFirstColumn="0" w:firstRowLastColumn="0" w:lastRowFirstColumn="0" w:lastRowLastColumn="0"/>
              <w:rPr>
                <w:sz w:val="24"/>
                <w:szCs w:val="28"/>
              </w:rPr>
            </w:pPr>
          </w:p>
        </w:tc>
        <w:tc>
          <w:tcPr>
            <w:tcW w:w="1830" w:type="dxa"/>
            <w:noWrap/>
            <w:hideMark/>
          </w:tcPr>
          <w:p w14:paraId="0EF7AC58" w14:textId="77777777" w:rsidR="00373D01" w:rsidRPr="00575055" w:rsidRDefault="00373D01">
            <w:pPr>
              <w:cnfStyle w:val="000000100000" w:firstRow="0" w:lastRow="0" w:firstColumn="0" w:lastColumn="0" w:oddVBand="0" w:evenVBand="0" w:oddHBand="1" w:evenHBand="0" w:firstRowFirstColumn="0" w:firstRowLastColumn="0" w:lastRowFirstColumn="0" w:lastRowLastColumn="0"/>
              <w:rPr>
                <w:sz w:val="24"/>
                <w:szCs w:val="28"/>
              </w:rPr>
            </w:pPr>
            <w:r w:rsidRPr="00575055">
              <w:rPr>
                <w:sz w:val="24"/>
                <w:szCs w:val="28"/>
              </w:rPr>
              <w:t>ROH long</w:t>
            </w:r>
          </w:p>
        </w:tc>
        <w:tc>
          <w:tcPr>
            <w:tcW w:w="1430" w:type="dxa"/>
            <w:noWrap/>
            <w:hideMark/>
          </w:tcPr>
          <w:p w14:paraId="4E9B679C" w14:textId="77777777" w:rsidR="00373D01" w:rsidRPr="00575055" w:rsidRDefault="00373D01" w:rsidP="00373D01">
            <w:pPr>
              <w:cnfStyle w:val="000000100000" w:firstRow="0" w:lastRow="0" w:firstColumn="0" w:lastColumn="0" w:oddVBand="0" w:evenVBand="0" w:oddHBand="1" w:evenHBand="0" w:firstRowFirstColumn="0" w:firstRowLastColumn="0" w:lastRowFirstColumn="0" w:lastRowLastColumn="0"/>
              <w:rPr>
                <w:sz w:val="24"/>
                <w:szCs w:val="28"/>
              </w:rPr>
            </w:pPr>
            <w:r w:rsidRPr="00575055">
              <w:rPr>
                <w:sz w:val="24"/>
                <w:szCs w:val="28"/>
              </w:rPr>
              <w:t>5.5</w:t>
            </w:r>
          </w:p>
        </w:tc>
        <w:tc>
          <w:tcPr>
            <w:tcW w:w="1560" w:type="dxa"/>
            <w:hideMark/>
          </w:tcPr>
          <w:p w14:paraId="3AE2BBFD" w14:textId="77777777" w:rsidR="00373D01" w:rsidRPr="00575055" w:rsidRDefault="00373D01" w:rsidP="00373D01">
            <w:pPr>
              <w:cnfStyle w:val="000000100000" w:firstRow="0" w:lastRow="0" w:firstColumn="0" w:lastColumn="0" w:oddVBand="0" w:evenVBand="0" w:oddHBand="1" w:evenHBand="0" w:firstRowFirstColumn="0" w:firstRowLastColumn="0" w:lastRowFirstColumn="0" w:lastRowLastColumn="0"/>
              <w:rPr>
                <w:sz w:val="24"/>
                <w:szCs w:val="28"/>
              </w:rPr>
            </w:pPr>
            <w:r w:rsidRPr="00575055">
              <w:rPr>
                <w:sz w:val="24"/>
                <w:szCs w:val="28"/>
              </w:rPr>
              <w:t>1</w:t>
            </w:r>
          </w:p>
        </w:tc>
        <w:tc>
          <w:tcPr>
            <w:tcW w:w="2268" w:type="dxa"/>
            <w:noWrap/>
            <w:hideMark/>
          </w:tcPr>
          <w:p w14:paraId="2C3B4EEE" w14:textId="77777777" w:rsidR="00373D01" w:rsidRPr="00575055" w:rsidRDefault="00373D01" w:rsidP="00373D01">
            <w:pPr>
              <w:cnfStyle w:val="000000100000" w:firstRow="0" w:lastRow="0" w:firstColumn="0" w:lastColumn="0" w:oddVBand="0" w:evenVBand="0" w:oddHBand="1" w:evenHBand="0" w:firstRowFirstColumn="0" w:firstRowLastColumn="0" w:lastRowFirstColumn="0" w:lastRowLastColumn="0"/>
              <w:rPr>
                <w:sz w:val="24"/>
                <w:szCs w:val="28"/>
              </w:rPr>
            </w:pPr>
            <w:r w:rsidRPr="00575055">
              <w:rPr>
                <w:sz w:val="24"/>
                <w:szCs w:val="28"/>
              </w:rPr>
              <w:t>1</w:t>
            </w:r>
          </w:p>
        </w:tc>
      </w:tr>
      <w:tr w:rsidR="00373D01" w:rsidRPr="00373D01" w14:paraId="4D40025B" w14:textId="77777777" w:rsidTr="00844AC5">
        <w:trPr>
          <w:trHeight w:val="300"/>
        </w:trPr>
        <w:tc>
          <w:tcPr>
            <w:cnfStyle w:val="001000000000" w:firstRow="0" w:lastRow="0" w:firstColumn="1" w:lastColumn="0" w:oddVBand="0" w:evenVBand="0" w:oddHBand="0" w:evenHBand="0" w:firstRowFirstColumn="0" w:firstRowLastColumn="0" w:lastRowFirstColumn="0" w:lastRowLastColumn="0"/>
            <w:tcW w:w="1490" w:type="dxa"/>
            <w:vMerge/>
            <w:noWrap/>
            <w:hideMark/>
          </w:tcPr>
          <w:p w14:paraId="62518658" w14:textId="77777777" w:rsidR="00373D01" w:rsidRPr="00575055" w:rsidRDefault="00373D01" w:rsidP="00373D01">
            <w:pPr>
              <w:rPr>
                <w:sz w:val="24"/>
                <w:szCs w:val="28"/>
              </w:rPr>
            </w:pPr>
          </w:p>
        </w:tc>
        <w:tc>
          <w:tcPr>
            <w:tcW w:w="1216" w:type="dxa"/>
            <w:vMerge/>
            <w:noWrap/>
            <w:hideMark/>
          </w:tcPr>
          <w:p w14:paraId="6C9BCB49" w14:textId="77777777" w:rsidR="00373D01" w:rsidRPr="00575055" w:rsidRDefault="00373D01">
            <w:pPr>
              <w:cnfStyle w:val="000000000000" w:firstRow="0" w:lastRow="0" w:firstColumn="0" w:lastColumn="0" w:oddVBand="0" w:evenVBand="0" w:oddHBand="0" w:evenHBand="0" w:firstRowFirstColumn="0" w:firstRowLastColumn="0" w:lastRowFirstColumn="0" w:lastRowLastColumn="0"/>
              <w:rPr>
                <w:sz w:val="24"/>
                <w:szCs w:val="28"/>
              </w:rPr>
            </w:pPr>
          </w:p>
        </w:tc>
        <w:tc>
          <w:tcPr>
            <w:tcW w:w="1830" w:type="dxa"/>
            <w:noWrap/>
            <w:hideMark/>
          </w:tcPr>
          <w:p w14:paraId="2FD2B03F" w14:textId="77777777" w:rsidR="00373D01" w:rsidRPr="00575055" w:rsidRDefault="00373D01">
            <w:pPr>
              <w:cnfStyle w:val="000000000000" w:firstRow="0" w:lastRow="0" w:firstColumn="0" w:lastColumn="0" w:oddVBand="0" w:evenVBand="0" w:oddHBand="0" w:evenHBand="0" w:firstRowFirstColumn="0" w:firstRowLastColumn="0" w:lastRowFirstColumn="0" w:lastRowLastColumn="0"/>
              <w:rPr>
                <w:sz w:val="24"/>
                <w:szCs w:val="28"/>
              </w:rPr>
            </w:pPr>
            <w:r w:rsidRPr="00575055">
              <w:rPr>
                <w:sz w:val="24"/>
                <w:szCs w:val="28"/>
              </w:rPr>
              <w:t>ROH total</w:t>
            </w:r>
          </w:p>
        </w:tc>
        <w:tc>
          <w:tcPr>
            <w:tcW w:w="1430" w:type="dxa"/>
            <w:noWrap/>
            <w:hideMark/>
          </w:tcPr>
          <w:p w14:paraId="40C03D20" w14:textId="144E34A3" w:rsidR="00373D01" w:rsidRPr="00575055" w:rsidRDefault="00373D01">
            <w:pPr>
              <w:cnfStyle w:val="000000000000" w:firstRow="0" w:lastRow="0" w:firstColumn="0" w:lastColumn="0" w:oddVBand="0" w:evenVBand="0" w:oddHBand="0" w:evenHBand="0" w:firstRowFirstColumn="0" w:firstRowLastColumn="0" w:lastRowFirstColumn="0" w:lastRowLastColumn="0"/>
              <w:rPr>
                <w:sz w:val="24"/>
                <w:szCs w:val="28"/>
              </w:rPr>
            </w:pPr>
            <w:r w:rsidRPr="00575055">
              <w:rPr>
                <w:sz w:val="24"/>
                <w:szCs w:val="28"/>
              </w:rPr>
              <w:t>N/A</w:t>
            </w:r>
          </w:p>
        </w:tc>
        <w:tc>
          <w:tcPr>
            <w:tcW w:w="1560" w:type="dxa"/>
            <w:noWrap/>
            <w:hideMark/>
          </w:tcPr>
          <w:p w14:paraId="29F5BF1B" w14:textId="77777777" w:rsidR="00373D01" w:rsidRPr="00575055" w:rsidRDefault="00373D01" w:rsidP="00373D01">
            <w:pPr>
              <w:cnfStyle w:val="000000000000" w:firstRow="0" w:lastRow="0" w:firstColumn="0" w:lastColumn="0" w:oddVBand="0" w:evenVBand="0" w:oddHBand="0" w:evenHBand="0" w:firstRowFirstColumn="0" w:firstRowLastColumn="0" w:lastRowFirstColumn="0" w:lastRowLastColumn="0"/>
              <w:rPr>
                <w:sz w:val="24"/>
                <w:szCs w:val="28"/>
              </w:rPr>
            </w:pPr>
            <w:r w:rsidRPr="00575055">
              <w:rPr>
                <w:sz w:val="24"/>
                <w:szCs w:val="28"/>
              </w:rPr>
              <w:t>18.2</w:t>
            </w:r>
          </w:p>
        </w:tc>
        <w:tc>
          <w:tcPr>
            <w:tcW w:w="2268" w:type="dxa"/>
            <w:noWrap/>
            <w:hideMark/>
          </w:tcPr>
          <w:p w14:paraId="50A7B7B9" w14:textId="77777777" w:rsidR="00373D01" w:rsidRPr="00575055" w:rsidRDefault="00373D01" w:rsidP="00373D01">
            <w:pPr>
              <w:cnfStyle w:val="000000000000" w:firstRow="0" w:lastRow="0" w:firstColumn="0" w:lastColumn="0" w:oddVBand="0" w:evenVBand="0" w:oddHBand="0" w:evenHBand="0" w:firstRowFirstColumn="0" w:firstRowLastColumn="0" w:lastRowFirstColumn="0" w:lastRowLastColumn="0"/>
              <w:rPr>
                <w:sz w:val="24"/>
                <w:szCs w:val="28"/>
              </w:rPr>
            </w:pPr>
            <w:r w:rsidRPr="00575055">
              <w:rPr>
                <w:sz w:val="24"/>
                <w:szCs w:val="28"/>
              </w:rPr>
              <w:t>4.88</w:t>
            </w:r>
          </w:p>
        </w:tc>
      </w:tr>
      <w:tr w:rsidR="00373D01" w:rsidRPr="00373D01" w14:paraId="0CBDB183" w14:textId="77777777" w:rsidTr="00844A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90" w:type="dxa"/>
            <w:vMerge w:val="restart"/>
            <w:noWrap/>
            <w:hideMark/>
          </w:tcPr>
          <w:p w14:paraId="627FC12D" w14:textId="77777777" w:rsidR="00844AC5" w:rsidRPr="00575055" w:rsidRDefault="00844AC5" w:rsidP="00844AC5">
            <w:pPr>
              <w:jc w:val="center"/>
              <w:rPr>
                <w:sz w:val="24"/>
                <w:szCs w:val="28"/>
              </w:rPr>
            </w:pPr>
          </w:p>
          <w:p w14:paraId="4C2CD4F8" w14:textId="77777777" w:rsidR="00844AC5" w:rsidRPr="00575055" w:rsidRDefault="00844AC5" w:rsidP="00844AC5">
            <w:pPr>
              <w:jc w:val="center"/>
              <w:rPr>
                <w:sz w:val="24"/>
                <w:szCs w:val="28"/>
              </w:rPr>
            </w:pPr>
          </w:p>
          <w:p w14:paraId="23B4BBC0" w14:textId="77777777" w:rsidR="00844AC5" w:rsidRPr="00575055" w:rsidRDefault="00844AC5" w:rsidP="00844AC5">
            <w:pPr>
              <w:jc w:val="center"/>
              <w:rPr>
                <w:sz w:val="24"/>
                <w:szCs w:val="28"/>
              </w:rPr>
            </w:pPr>
          </w:p>
          <w:p w14:paraId="2BA74835" w14:textId="525F0E4F" w:rsidR="00373D01" w:rsidRPr="00575055" w:rsidRDefault="00373D01" w:rsidP="00844AC5">
            <w:pPr>
              <w:rPr>
                <w:sz w:val="24"/>
                <w:szCs w:val="28"/>
              </w:rPr>
            </w:pPr>
            <w:r w:rsidRPr="00575055">
              <w:rPr>
                <w:sz w:val="24"/>
                <w:szCs w:val="28"/>
              </w:rPr>
              <w:t>Kintyre</w:t>
            </w:r>
          </w:p>
        </w:tc>
        <w:tc>
          <w:tcPr>
            <w:tcW w:w="1216" w:type="dxa"/>
            <w:vMerge w:val="restart"/>
            <w:noWrap/>
            <w:hideMark/>
          </w:tcPr>
          <w:p w14:paraId="537A0B2E" w14:textId="77777777" w:rsidR="00373D01" w:rsidRPr="00575055" w:rsidRDefault="00373D01">
            <w:pPr>
              <w:cnfStyle w:val="000000100000" w:firstRow="0" w:lastRow="0" w:firstColumn="0" w:lastColumn="0" w:oddVBand="0" w:evenVBand="0" w:oddHBand="1" w:evenHBand="0" w:firstRowFirstColumn="0" w:firstRowLastColumn="0" w:lastRowFirstColumn="0" w:lastRowLastColumn="0"/>
              <w:rPr>
                <w:sz w:val="24"/>
                <w:szCs w:val="28"/>
              </w:rPr>
            </w:pPr>
            <w:r w:rsidRPr="00575055">
              <w:rPr>
                <w:sz w:val="24"/>
                <w:szCs w:val="28"/>
              </w:rPr>
              <w:t>Genetic (cM)</w:t>
            </w:r>
          </w:p>
          <w:p w14:paraId="4B89E95A" w14:textId="0C0BD6A8" w:rsidR="00373D01" w:rsidRPr="00575055" w:rsidRDefault="00373D01" w:rsidP="009C6F2F">
            <w:pPr>
              <w:cnfStyle w:val="000000100000" w:firstRow="0" w:lastRow="0" w:firstColumn="0" w:lastColumn="0" w:oddVBand="0" w:evenVBand="0" w:oddHBand="1" w:evenHBand="0" w:firstRowFirstColumn="0" w:firstRowLastColumn="0" w:lastRowFirstColumn="0" w:lastRowLastColumn="0"/>
              <w:rPr>
                <w:sz w:val="24"/>
                <w:szCs w:val="28"/>
              </w:rPr>
            </w:pPr>
            <w:r w:rsidRPr="00575055">
              <w:rPr>
                <w:sz w:val="24"/>
                <w:szCs w:val="28"/>
              </w:rPr>
              <w:t> </w:t>
            </w:r>
          </w:p>
        </w:tc>
        <w:tc>
          <w:tcPr>
            <w:tcW w:w="1830" w:type="dxa"/>
            <w:noWrap/>
            <w:hideMark/>
          </w:tcPr>
          <w:p w14:paraId="04CA0235" w14:textId="105F4267" w:rsidR="00373D01" w:rsidRPr="00575055" w:rsidRDefault="00373D01">
            <w:pPr>
              <w:cnfStyle w:val="000000100000" w:firstRow="0" w:lastRow="0" w:firstColumn="0" w:lastColumn="0" w:oddVBand="0" w:evenVBand="0" w:oddHBand="1" w:evenHBand="0" w:firstRowFirstColumn="0" w:firstRowLastColumn="0" w:lastRowFirstColumn="0" w:lastRowLastColumn="0"/>
              <w:rPr>
                <w:sz w:val="24"/>
                <w:szCs w:val="28"/>
              </w:rPr>
            </w:pPr>
            <w:r w:rsidRPr="00575055">
              <w:rPr>
                <w:sz w:val="24"/>
                <w:szCs w:val="28"/>
              </w:rPr>
              <w:t>ROH short</w:t>
            </w:r>
          </w:p>
        </w:tc>
        <w:tc>
          <w:tcPr>
            <w:tcW w:w="1430" w:type="dxa"/>
            <w:hideMark/>
          </w:tcPr>
          <w:p w14:paraId="54C35CEE" w14:textId="31831434" w:rsidR="00373D01" w:rsidRPr="00575055" w:rsidRDefault="00373D01">
            <w:pPr>
              <w:cnfStyle w:val="000000100000" w:firstRow="0" w:lastRow="0" w:firstColumn="0" w:lastColumn="0" w:oddVBand="0" w:evenVBand="0" w:oddHBand="1" w:evenHBand="0" w:firstRowFirstColumn="0" w:firstRowLastColumn="0" w:lastRowFirstColumn="0" w:lastRowLastColumn="0"/>
              <w:rPr>
                <w:sz w:val="24"/>
                <w:szCs w:val="28"/>
              </w:rPr>
            </w:pPr>
            <w:r w:rsidRPr="00575055">
              <w:rPr>
                <w:sz w:val="24"/>
                <w:szCs w:val="28"/>
              </w:rPr>
              <w:t>58.4</w:t>
            </w:r>
          </w:p>
        </w:tc>
        <w:tc>
          <w:tcPr>
            <w:tcW w:w="1560" w:type="dxa"/>
            <w:hideMark/>
          </w:tcPr>
          <w:p w14:paraId="65D100B5" w14:textId="0CAADDDE" w:rsidR="00373D01" w:rsidRPr="00575055" w:rsidRDefault="00373D01">
            <w:pPr>
              <w:cnfStyle w:val="000000100000" w:firstRow="0" w:lastRow="0" w:firstColumn="0" w:lastColumn="0" w:oddVBand="0" w:evenVBand="0" w:oddHBand="1" w:evenHBand="0" w:firstRowFirstColumn="0" w:firstRowLastColumn="0" w:lastRowFirstColumn="0" w:lastRowLastColumn="0"/>
              <w:rPr>
                <w:sz w:val="24"/>
                <w:szCs w:val="28"/>
              </w:rPr>
            </w:pPr>
            <w:r w:rsidRPr="00575055">
              <w:rPr>
                <w:sz w:val="24"/>
                <w:szCs w:val="28"/>
              </w:rPr>
              <w:t>4.6</w:t>
            </w:r>
          </w:p>
        </w:tc>
        <w:tc>
          <w:tcPr>
            <w:tcW w:w="2268" w:type="dxa"/>
            <w:hideMark/>
          </w:tcPr>
          <w:p w14:paraId="28F9A863" w14:textId="472A69C5" w:rsidR="00373D01" w:rsidRPr="00575055" w:rsidRDefault="00373D01" w:rsidP="00373D01">
            <w:pPr>
              <w:cnfStyle w:val="000000100000" w:firstRow="0" w:lastRow="0" w:firstColumn="0" w:lastColumn="0" w:oddVBand="0" w:evenVBand="0" w:oddHBand="1" w:evenHBand="0" w:firstRowFirstColumn="0" w:firstRowLastColumn="0" w:lastRowFirstColumn="0" w:lastRowLastColumn="0"/>
              <w:rPr>
                <w:sz w:val="24"/>
                <w:szCs w:val="28"/>
              </w:rPr>
            </w:pPr>
            <w:r w:rsidRPr="00575055">
              <w:rPr>
                <w:sz w:val="24"/>
                <w:szCs w:val="28"/>
              </w:rPr>
              <w:t>0.66</w:t>
            </w:r>
          </w:p>
        </w:tc>
      </w:tr>
      <w:tr w:rsidR="00373D01" w:rsidRPr="00373D01" w14:paraId="5E96A5D5" w14:textId="77777777" w:rsidTr="00844AC5">
        <w:trPr>
          <w:trHeight w:val="300"/>
        </w:trPr>
        <w:tc>
          <w:tcPr>
            <w:cnfStyle w:val="001000000000" w:firstRow="0" w:lastRow="0" w:firstColumn="1" w:lastColumn="0" w:oddVBand="0" w:evenVBand="0" w:oddHBand="0" w:evenHBand="0" w:firstRowFirstColumn="0" w:firstRowLastColumn="0" w:lastRowFirstColumn="0" w:lastRowLastColumn="0"/>
            <w:tcW w:w="1490" w:type="dxa"/>
            <w:vMerge/>
            <w:noWrap/>
            <w:hideMark/>
          </w:tcPr>
          <w:p w14:paraId="644FB65F" w14:textId="1559711D" w:rsidR="00373D01" w:rsidRPr="00575055" w:rsidRDefault="00373D01" w:rsidP="009C6F2F">
            <w:pPr>
              <w:rPr>
                <w:sz w:val="24"/>
                <w:szCs w:val="28"/>
              </w:rPr>
            </w:pPr>
          </w:p>
        </w:tc>
        <w:tc>
          <w:tcPr>
            <w:tcW w:w="1216" w:type="dxa"/>
            <w:vMerge/>
            <w:noWrap/>
            <w:hideMark/>
          </w:tcPr>
          <w:p w14:paraId="611434CC" w14:textId="534D31BD" w:rsidR="00373D01" w:rsidRPr="00575055" w:rsidRDefault="00373D01" w:rsidP="009C6F2F">
            <w:pPr>
              <w:cnfStyle w:val="000000000000" w:firstRow="0" w:lastRow="0" w:firstColumn="0" w:lastColumn="0" w:oddVBand="0" w:evenVBand="0" w:oddHBand="0" w:evenHBand="0" w:firstRowFirstColumn="0" w:firstRowLastColumn="0" w:lastRowFirstColumn="0" w:lastRowLastColumn="0"/>
              <w:rPr>
                <w:sz w:val="24"/>
                <w:szCs w:val="28"/>
              </w:rPr>
            </w:pPr>
          </w:p>
        </w:tc>
        <w:tc>
          <w:tcPr>
            <w:tcW w:w="1830" w:type="dxa"/>
            <w:noWrap/>
            <w:hideMark/>
          </w:tcPr>
          <w:p w14:paraId="5F3A7197" w14:textId="77458FDC" w:rsidR="00373D01" w:rsidRPr="00575055" w:rsidRDefault="00373D01">
            <w:pPr>
              <w:cnfStyle w:val="000000000000" w:firstRow="0" w:lastRow="0" w:firstColumn="0" w:lastColumn="0" w:oddVBand="0" w:evenVBand="0" w:oddHBand="0" w:evenHBand="0" w:firstRowFirstColumn="0" w:firstRowLastColumn="0" w:lastRowFirstColumn="0" w:lastRowLastColumn="0"/>
              <w:rPr>
                <w:sz w:val="24"/>
                <w:szCs w:val="28"/>
              </w:rPr>
            </w:pPr>
            <w:r w:rsidRPr="00575055">
              <w:rPr>
                <w:sz w:val="24"/>
                <w:szCs w:val="28"/>
              </w:rPr>
              <w:t>ROH medium</w:t>
            </w:r>
          </w:p>
        </w:tc>
        <w:tc>
          <w:tcPr>
            <w:tcW w:w="1430" w:type="dxa"/>
            <w:noWrap/>
            <w:hideMark/>
          </w:tcPr>
          <w:p w14:paraId="602494E1" w14:textId="7C01DC2F" w:rsidR="00373D01" w:rsidRPr="00575055" w:rsidRDefault="00373D01" w:rsidP="00373D01">
            <w:pPr>
              <w:cnfStyle w:val="000000000000" w:firstRow="0" w:lastRow="0" w:firstColumn="0" w:lastColumn="0" w:oddVBand="0" w:evenVBand="0" w:oddHBand="0" w:evenHBand="0" w:firstRowFirstColumn="0" w:firstRowLastColumn="0" w:lastRowFirstColumn="0" w:lastRowLastColumn="0"/>
              <w:rPr>
                <w:sz w:val="24"/>
                <w:szCs w:val="28"/>
              </w:rPr>
            </w:pPr>
            <w:r w:rsidRPr="00575055">
              <w:rPr>
                <w:sz w:val="24"/>
                <w:szCs w:val="28"/>
              </w:rPr>
              <w:t>37.2</w:t>
            </w:r>
          </w:p>
        </w:tc>
        <w:tc>
          <w:tcPr>
            <w:tcW w:w="1560" w:type="dxa"/>
            <w:noWrap/>
            <w:hideMark/>
          </w:tcPr>
          <w:p w14:paraId="76707292" w14:textId="49902B3C" w:rsidR="00373D01" w:rsidRPr="00575055" w:rsidRDefault="00373D01" w:rsidP="00373D01">
            <w:pPr>
              <w:cnfStyle w:val="000000000000" w:firstRow="0" w:lastRow="0" w:firstColumn="0" w:lastColumn="0" w:oddVBand="0" w:evenVBand="0" w:oddHBand="0" w:evenHBand="0" w:firstRowFirstColumn="0" w:firstRowLastColumn="0" w:lastRowFirstColumn="0" w:lastRowLastColumn="0"/>
              <w:rPr>
                <w:sz w:val="24"/>
                <w:szCs w:val="28"/>
              </w:rPr>
            </w:pPr>
            <w:r w:rsidRPr="00575055">
              <w:rPr>
                <w:sz w:val="24"/>
                <w:szCs w:val="28"/>
              </w:rPr>
              <w:t>2.9</w:t>
            </w:r>
          </w:p>
        </w:tc>
        <w:tc>
          <w:tcPr>
            <w:tcW w:w="2268" w:type="dxa"/>
            <w:noWrap/>
            <w:hideMark/>
          </w:tcPr>
          <w:p w14:paraId="351415D7" w14:textId="4B832EE8" w:rsidR="00373D01" w:rsidRPr="00575055" w:rsidRDefault="00373D01" w:rsidP="00373D01">
            <w:pPr>
              <w:cnfStyle w:val="000000000000" w:firstRow="0" w:lastRow="0" w:firstColumn="0" w:lastColumn="0" w:oddVBand="0" w:evenVBand="0" w:oddHBand="0" w:evenHBand="0" w:firstRowFirstColumn="0" w:firstRowLastColumn="0" w:lastRowFirstColumn="0" w:lastRowLastColumn="0"/>
              <w:rPr>
                <w:sz w:val="24"/>
                <w:szCs w:val="28"/>
              </w:rPr>
            </w:pPr>
            <w:r w:rsidRPr="00575055">
              <w:rPr>
                <w:sz w:val="24"/>
                <w:szCs w:val="28"/>
              </w:rPr>
              <w:t>0.97</w:t>
            </w:r>
          </w:p>
        </w:tc>
      </w:tr>
      <w:tr w:rsidR="00373D01" w:rsidRPr="00373D01" w14:paraId="5CB4D1E4" w14:textId="77777777" w:rsidTr="00844A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90" w:type="dxa"/>
            <w:vMerge/>
            <w:noWrap/>
            <w:hideMark/>
          </w:tcPr>
          <w:p w14:paraId="5464B638" w14:textId="7B99AF16" w:rsidR="00373D01" w:rsidRPr="00575055" w:rsidRDefault="00373D01" w:rsidP="009C6F2F">
            <w:pPr>
              <w:rPr>
                <w:sz w:val="24"/>
                <w:szCs w:val="28"/>
              </w:rPr>
            </w:pPr>
          </w:p>
        </w:tc>
        <w:tc>
          <w:tcPr>
            <w:tcW w:w="1216" w:type="dxa"/>
            <w:vMerge/>
            <w:noWrap/>
            <w:hideMark/>
          </w:tcPr>
          <w:p w14:paraId="36AF5404" w14:textId="57E84FF1" w:rsidR="00373D01" w:rsidRPr="00575055" w:rsidRDefault="00373D01" w:rsidP="009C6F2F">
            <w:pPr>
              <w:cnfStyle w:val="000000100000" w:firstRow="0" w:lastRow="0" w:firstColumn="0" w:lastColumn="0" w:oddVBand="0" w:evenVBand="0" w:oddHBand="1" w:evenHBand="0" w:firstRowFirstColumn="0" w:firstRowLastColumn="0" w:lastRowFirstColumn="0" w:lastRowLastColumn="0"/>
              <w:rPr>
                <w:sz w:val="24"/>
                <w:szCs w:val="28"/>
              </w:rPr>
            </w:pPr>
          </w:p>
        </w:tc>
        <w:tc>
          <w:tcPr>
            <w:tcW w:w="1830" w:type="dxa"/>
            <w:noWrap/>
            <w:hideMark/>
          </w:tcPr>
          <w:p w14:paraId="7F36F6D7" w14:textId="49BC3572" w:rsidR="00373D01" w:rsidRPr="00575055" w:rsidRDefault="00373D01">
            <w:pPr>
              <w:cnfStyle w:val="000000100000" w:firstRow="0" w:lastRow="0" w:firstColumn="0" w:lastColumn="0" w:oddVBand="0" w:evenVBand="0" w:oddHBand="1" w:evenHBand="0" w:firstRowFirstColumn="0" w:firstRowLastColumn="0" w:lastRowFirstColumn="0" w:lastRowLastColumn="0"/>
              <w:rPr>
                <w:sz w:val="24"/>
                <w:szCs w:val="28"/>
              </w:rPr>
            </w:pPr>
            <w:r w:rsidRPr="00575055">
              <w:rPr>
                <w:sz w:val="24"/>
                <w:szCs w:val="28"/>
              </w:rPr>
              <w:t>ROH long</w:t>
            </w:r>
          </w:p>
        </w:tc>
        <w:tc>
          <w:tcPr>
            <w:tcW w:w="1430" w:type="dxa"/>
            <w:noWrap/>
            <w:hideMark/>
          </w:tcPr>
          <w:p w14:paraId="7AA88AB1" w14:textId="4AA47048" w:rsidR="00373D01" w:rsidRPr="00575055" w:rsidRDefault="00373D01" w:rsidP="00373D01">
            <w:pPr>
              <w:cnfStyle w:val="000000100000" w:firstRow="0" w:lastRow="0" w:firstColumn="0" w:lastColumn="0" w:oddVBand="0" w:evenVBand="0" w:oddHBand="1" w:evenHBand="0" w:firstRowFirstColumn="0" w:firstRowLastColumn="0" w:lastRowFirstColumn="0" w:lastRowLastColumn="0"/>
              <w:rPr>
                <w:sz w:val="24"/>
                <w:szCs w:val="28"/>
              </w:rPr>
            </w:pPr>
            <w:r w:rsidRPr="00575055">
              <w:rPr>
                <w:sz w:val="24"/>
                <w:szCs w:val="28"/>
              </w:rPr>
              <w:t>4.5</w:t>
            </w:r>
          </w:p>
        </w:tc>
        <w:tc>
          <w:tcPr>
            <w:tcW w:w="1560" w:type="dxa"/>
            <w:noWrap/>
            <w:hideMark/>
          </w:tcPr>
          <w:p w14:paraId="2EDD9A6B" w14:textId="09CF4C65" w:rsidR="00373D01" w:rsidRPr="00575055" w:rsidRDefault="00373D01" w:rsidP="00373D01">
            <w:pPr>
              <w:cnfStyle w:val="000000100000" w:firstRow="0" w:lastRow="0" w:firstColumn="0" w:lastColumn="0" w:oddVBand="0" w:evenVBand="0" w:oddHBand="1" w:evenHBand="0" w:firstRowFirstColumn="0" w:firstRowLastColumn="0" w:lastRowFirstColumn="0" w:lastRowLastColumn="0"/>
              <w:rPr>
                <w:sz w:val="24"/>
                <w:szCs w:val="28"/>
              </w:rPr>
            </w:pPr>
            <w:r w:rsidRPr="00575055">
              <w:rPr>
                <w:sz w:val="24"/>
                <w:szCs w:val="28"/>
              </w:rPr>
              <w:t>0.4</w:t>
            </w:r>
          </w:p>
        </w:tc>
        <w:tc>
          <w:tcPr>
            <w:tcW w:w="2268" w:type="dxa"/>
            <w:noWrap/>
            <w:hideMark/>
          </w:tcPr>
          <w:p w14:paraId="08D13397" w14:textId="468A5A34" w:rsidR="00373D01" w:rsidRPr="00575055" w:rsidRDefault="00373D01" w:rsidP="00373D01">
            <w:pPr>
              <w:cnfStyle w:val="000000100000" w:firstRow="0" w:lastRow="0" w:firstColumn="0" w:lastColumn="0" w:oddVBand="0" w:evenVBand="0" w:oddHBand="1" w:evenHBand="0" w:firstRowFirstColumn="0" w:firstRowLastColumn="0" w:lastRowFirstColumn="0" w:lastRowLastColumn="0"/>
              <w:rPr>
                <w:sz w:val="24"/>
                <w:szCs w:val="28"/>
              </w:rPr>
            </w:pPr>
            <w:r w:rsidRPr="00575055">
              <w:rPr>
                <w:sz w:val="24"/>
                <w:szCs w:val="28"/>
              </w:rPr>
              <w:t>0.36</w:t>
            </w:r>
          </w:p>
        </w:tc>
      </w:tr>
      <w:tr w:rsidR="00373D01" w:rsidRPr="00373D01" w14:paraId="62AC525A" w14:textId="77777777" w:rsidTr="00844AC5">
        <w:trPr>
          <w:trHeight w:val="300"/>
        </w:trPr>
        <w:tc>
          <w:tcPr>
            <w:cnfStyle w:val="001000000000" w:firstRow="0" w:lastRow="0" w:firstColumn="1" w:lastColumn="0" w:oddVBand="0" w:evenVBand="0" w:oddHBand="0" w:evenHBand="0" w:firstRowFirstColumn="0" w:firstRowLastColumn="0" w:lastRowFirstColumn="0" w:lastRowLastColumn="0"/>
            <w:tcW w:w="1490" w:type="dxa"/>
            <w:vMerge/>
            <w:noWrap/>
            <w:hideMark/>
          </w:tcPr>
          <w:p w14:paraId="1FE4EDD9" w14:textId="391F4CB6" w:rsidR="00373D01" w:rsidRPr="00575055" w:rsidRDefault="00373D01" w:rsidP="009C6F2F">
            <w:pPr>
              <w:rPr>
                <w:sz w:val="24"/>
                <w:szCs w:val="28"/>
              </w:rPr>
            </w:pPr>
          </w:p>
        </w:tc>
        <w:tc>
          <w:tcPr>
            <w:tcW w:w="1216" w:type="dxa"/>
            <w:vMerge/>
            <w:noWrap/>
            <w:hideMark/>
          </w:tcPr>
          <w:p w14:paraId="2C856564" w14:textId="2C375E65" w:rsidR="00373D01" w:rsidRPr="00575055" w:rsidRDefault="00373D01">
            <w:pPr>
              <w:cnfStyle w:val="000000000000" w:firstRow="0" w:lastRow="0" w:firstColumn="0" w:lastColumn="0" w:oddVBand="0" w:evenVBand="0" w:oddHBand="0" w:evenHBand="0" w:firstRowFirstColumn="0" w:firstRowLastColumn="0" w:lastRowFirstColumn="0" w:lastRowLastColumn="0"/>
              <w:rPr>
                <w:sz w:val="24"/>
                <w:szCs w:val="28"/>
              </w:rPr>
            </w:pPr>
          </w:p>
        </w:tc>
        <w:tc>
          <w:tcPr>
            <w:tcW w:w="1830" w:type="dxa"/>
            <w:noWrap/>
            <w:hideMark/>
          </w:tcPr>
          <w:p w14:paraId="148F72B7" w14:textId="7858E9A1" w:rsidR="00373D01" w:rsidRPr="00575055" w:rsidRDefault="00373D01">
            <w:pPr>
              <w:cnfStyle w:val="000000000000" w:firstRow="0" w:lastRow="0" w:firstColumn="0" w:lastColumn="0" w:oddVBand="0" w:evenVBand="0" w:oddHBand="0" w:evenHBand="0" w:firstRowFirstColumn="0" w:firstRowLastColumn="0" w:lastRowFirstColumn="0" w:lastRowLastColumn="0"/>
              <w:rPr>
                <w:sz w:val="24"/>
                <w:szCs w:val="28"/>
              </w:rPr>
            </w:pPr>
            <w:r w:rsidRPr="00575055">
              <w:rPr>
                <w:sz w:val="24"/>
                <w:szCs w:val="28"/>
              </w:rPr>
              <w:t>ROH total</w:t>
            </w:r>
          </w:p>
        </w:tc>
        <w:tc>
          <w:tcPr>
            <w:tcW w:w="1430" w:type="dxa"/>
            <w:noWrap/>
            <w:hideMark/>
          </w:tcPr>
          <w:p w14:paraId="5E309199" w14:textId="72F8ABE4" w:rsidR="00373D01" w:rsidRPr="00575055" w:rsidRDefault="00373D01" w:rsidP="00373D01">
            <w:pPr>
              <w:cnfStyle w:val="000000000000" w:firstRow="0" w:lastRow="0" w:firstColumn="0" w:lastColumn="0" w:oddVBand="0" w:evenVBand="0" w:oddHBand="0" w:evenHBand="0" w:firstRowFirstColumn="0" w:firstRowLastColumn="0" w:lastRowFirstColumn="0" w:lastRowLastColumn="0"/>
              <w:rPr>
                <w:sz w:val="24"/>
                <w:szCs w:val="28"/>
              </w:rPr>
            </w:pPr>
            <w:r w:rsidRPr="00575055">
              <w:rPr>
                <w:sz w:val="24"/>
                <w:szCs w:val="28"/>
              </w:rPr>
              <w:t>N/A</w:t>
            </w:r>
          </w:p>
        </w:tc>
        <w:tc>
          <w:tcPr>
            <w:tcW w:w="1560" w:type="dxa"/>
            <w:noWrap/>
            <w:hideMark/>
          </w:tcPr>
          <w:p w14:paraId="084E807D" w14:textId="6960E57C" w:rsidR="00373D01" w:rsidRPr="00575055" w:rsidRDefault="00373D01" w:rsidP="00373D01">
            <w:pPr>
              <w:cnfStyle w:val="000000000000" w:firstRow="0" w:lastRow="0" w:firstColumn="0" w:lastColumn="0" w:oddVBand="0" w:evenVBand="0" w:oddHBand="0" w:evenHBand="0" w:firstRowFirstColumn="0" w:firstRowLastColumn="0" w:lastRowFirstColumn="0" w:lastRowLastColumn="0"/>
              <w:rPr>
                <w:sz w:val="24"/>
                <w:szCs w:val="28"/>
              </w:rPr>
            </w:pPr>
            <w:r w:rsidRPr="00575055">
              <w:rPr>
                <w:sz w:val="24"/>
                <w:szCs w:val="28"/>
              </w:rPr>
              <w:t>7.8</w:t>
            </w:r>
          </w:p>
        </w:tc>
        <w:tc>
          <w:tcPr>
            <w:tcW w:w="2268" w:type="dxa"/>
            <w:noWrap/>
            <w:hideMark/>
          </w:tcPr>
          <w:p w14:paraId="1A3E4A12" w14:textId="44E10D4C" w:rsidR="00373D01" w:rsidRPr="00575055" w:rsidRDefault="00373D01" w:rsidP="00373D01">
            <w:pPr>
              <w:cnfStyle w:val="000000000000" w:firstRow="0" w:lastRow="0" w:firstColumn="0" w:lastColumn="0" w:oddVBand="0" w:evenVBand="0" w:oddHBand="0" w:evenHBand="0" w:firstRowFirstColumn="0" w:firstRowLastColumn="0" w:lastRowFirstColumn="0" w:lastRowLastColumn="0"/>
              <w:rPr>
                <w:sz w:val="24"/>
                <w:szCs w:val="28"/>
              </w:rPr>
            </w:pPr>
            <w:r w:rsidRPr="00575055">
              <w:rPr>
                <w:sz w:val="24"/>
                <w:szCs w:val="28"/>
              </w:rPr>
              <w:t>1.94</w:t>
            </w:r>
          </w:p>
        </w:tc>
      </w:tr>
      <w:tr w:rsidR="00373D01" w:rsidRPr="00373D01" w14:paraId="009F4F0B" w14:textId="77777777" w:rsidTr="00844A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90" w:type="dxa"/>
            <w:vMerge/>
            <w:noWrap/>
            <w:hideMark/>
          </w:tcPr>
          <w:p w14:paraId="07E04148" w14:textId="48EABFEB" w:rsidR="00373D01" w:rsidRPr="00575055" w:rsidRDefault="00373D01">
            <w:pPr>
              <w:rPr>
                <w:sz w:val="24"/>
                <w:szCs w:val="28"/>
              </w:rPr>
            </w:pPr>
          </w:p>
        </w:tc>
        <w:tc>
          <w:tcPr>
            <w:tcW w:w="1216" w:type="dxa"/>
            <w:vMerge w:val="restart"/>
            <w:noWrap/>
            <w:hideMark/>
          </w:tcPr>
          <w:p w14:paraId="413520ED" w14:textId="4F45361B" w:rsidR="00373D01" w:rsidRPr="00575055" w:rsidRDefault="00373D01" w:rsidP="009C6F2F">
            <w:pPr>
              <w:cnfStyle w:val="000000100000" w:firstRow="0" w:lastRow="0" w:firstColumn="0" w:lastColumn="0" w:oddVBand="0" w:evenVBand="0" w:oddHBand="1" w:evenHBand="0" w:firstRowFirstColumn="0" w:firstRowLastColumn="0" w:lastRowFirstColumn="0" w:lastRowLastColumn="0"/>
              <w:rPr>
                <w:sz w:val="24"/>
                <w:szCs w:val="28"/>
              </w:rPr>
            </w:pPr>
            <w:r w:rsidRPr="00575055">
              <w:rPr>
                <w:sz w:val="24"/>
                <w:szCs w:val="28"/>
              </w:rPr>
              <w:t>Physical (</w:t>
            </w:r>
            <w:proofErr w:type="spellStart"/>
            <w:r w:rsidRPr="00575055">
              <w:rPr>
                <w:sz w:val="24"/>
                <w:szCs w:val="28"/>
              </w:rPr>
              <w:t>bp</w:t>
            </w:r>
            <w:proofErr w:type="spellEnd"/>
            <w:r w:rsidRPr="00575055">
              <w:rPr>
                <w:sz w:val="24"/>
                <w:szCs w:val="28"/>
              </w:rPr>
              <w:t>)</w:t>
            </w:r>
          </w:p>
        </w:tc>
        <w:tc>
          <w:tcPr>
            <w:tcW w:w="1830" w:type="dxa"/>
            <w:noWrap/>
            <w:hideMark/>
          </w:tcPr>
          <w:p w14:paraId="2E3CFFA9" w14:textId="24585E1D" w:rsidR="00373D01" w:rsidRPr="00575055" w:rsidRDefault="00373D01">
            <w:pPr>
              <w:cnfStyle w:val="000000100000" w:firstRow="0" w:lastRow="0" w:firstColumn="0" w:lastColumn="0" w:oddVBand="0" w:evenVBand="0" w:oddHBand="1" w:evenHBand="0" w:firstRowFirstColumn="0" w:firstRowLastColumn="0" w:lastRowFirstColumn="0" w:lastRowLastColumn="0"/>
              <w:rPr>
                <w:sz w:val="24"/>
                <w:szCs w:val="28"/>
              </w:rPr>
            </w:pPr>
            <w:r w:rsidRPr="00575055">
              <w:rPr>
                <w:sz w:val="24"/>
                <w:szCs w:val="28"/>
              </w:rPr>
              <w:t>ROH short</w:t>
            </w:r>
          </w:p>
        </w:tc>
        <w:tc>
          <w:tcPr>
            <w:tcW w:w="1430" w:type="dxa"/>
            <w:noWrap/>
            <w:hideMark/>
          </w:tcPr>
          <w:p w14:paraId="7528CEE2" w14:textId="640A4984" w:rsidR="00373D01" w:rsidRPr="00575055" w:rsidRDefault="00373D01">
            <w:pPr>
              <w:cnfStyle w:val="000000100000" w:firstRow="0" w:lastRow="0" w:firstColumn="0" w:lastColumn="0" w:oddVBand="0" w:evenVBand="0" w:oddHBand="1" w:evenHBand="0" w:firstRowFirstColumn="0" w:firstRowLastColumn="0" w:lastRowFirstColumn="0" w:lastRowLastColumn="0"/>
              <w:rPr>
                <w:sz w:val="24"/>
                <w:szCs w:val="28"/>
              </w:rPr>
            </w:pPr>
            <w:r w:rsidRPr="00575055">
              <w:rPr>
                <w:sz w:val="24"/>
                <w:szCs w:val="28"/>
              </w:rPr>
              <w:t>57.5</w:t>
            </w:r>
          </w:p>
        </w:tc>
        <w:tc>
          <w:tcPr>
            <w:tcW w:w="1560" w:type="dxa"/>
            <w:noWrap/>
            <w:hideMark/>
          </w:tcPr>
          <w:p w14:paraId="3995A1CC" w14:textId="693487CB" w:rsidR="00373D01" w:rsidRPr="00575055" w:rsidRDefault="00373D01" w:rsidP="00373D01">
            <w:pPr>
              <w:cnfStyle w:val="000000100000" w:firstRow="0" w:lastRow="0" w:firstColumn="0" w:lastColumn="0" w:oddVBand="0" w:evenVBand="0" w:oddHBand="1" w:evenHBand="0" w:firstRowFirstColumn="0" w:firstRowLastColumn="0" w:lastRowFirstColumn="0" w:lastRowLastColumn="0"/>
              <w:rPr>
                <w:sz w:val="24"/>
                <w:szCs w:val="28"/>
              </w:rPr>
            </w:pPr>
            <w:r w:rsidRPr="00575055">
              <w:rPr>
                <w:sz w:val="24"/>
                <w:szCs w:val="28"/>
              </w:rPr>
              <w:t>5.3</w:t>
            </w:r>
          </w:p>
        </w:tc>
        <w:tc>
          <w:tcPr>
            <w:tcW w:w="2268" w:type="dxa"/>
            <w:noWrap/>
            <w:hideMark/>
          </w:tcPr>
          <w:p w14:paraId="38BE891F" w14:textId="06AB1AFD" w:rsidR="00373D01" w:rsidRPr="00575055" w:rsidRDefault="00373D01" w:rsidP="00373D01">
            <w:pPr>
              <w:cnfStyle w:val="000000100000" w:firstRow="0" w:lastRow="0" w:firstColumn="0" w:lastColumn="0" w:oddVBand="0" w:evenVBand="0" w:oddHBand="1" w:evenHBand="0" w:firstRowFirstColumn="0" w:firstRowLastColumn="0" w:lastRowFirstColumn="0" w:lastRowLastColumn="0"/>
              <w:rPr>
                <w:sz w:val="24"/>
                <w:szCs w:val="28"/>
              </w:rPr>
            </w:pPr>
            <w:r w:rsidRPr="00575055">
              <w:rPr>
                <w:sz w:val="24"/>
                <w:szCs w:val="28"/>
              </w:rPr>
              <w:t>0.75</w:t>
            </w:r>
          </w:p>
        </w:tc>
      </w:tr>
      <w:tr w:rsidR="00373D01" w:rsidRPr="00373D01" w14:paraId="5D618FC3" w14:textId="77777777" w:rsidTr="00844AC5">
        <w:trPr>
          <w:trHeight w:val="300"/>
        </w:trPr>
        <w:tc>
          <w:tcPr>
            <w:cnfStyle w:val="001000000000" w:firstRow="0" w:lastRow="0" w:firstColumn="1" w:lastColumn="0" w:oddVBand="0" w:evenVBand="0" w:oddHBand="0" w:evenHBand="0" w:firstRowFirstColumn="0" w:firstRowLastColumn="0" w:lastRowFirstColumn="0" w:lastRowLastColumn="0"/>
            <w:tcW w:w="1490" w:type="dxa"/>
            <w:vMerge/>
            <w:noWrap/>
            <w:hideMark/>
          </w:tcPr>
          <w:p w14:paraId="7AA8183B" w14:textId="77777777" w:rsidR="00373D01" w:rsidRPr="00575055" w:rsidRDefault="00373D01" w:rsidP="00373D01">
            <w:pPr>
              <w:rPr>
                <w:sz w:val="24"/>
                <w:szCs w:val="28"/>
              </w:rPr>
            </w:pPr>
          </w:p>
        </w:tc>
        <w:tc>
          <w:tcPr>
            <w:tcW w:w="1216" w:type="dxa"/>
            <w:vMerge/>
            <w:noWrap/>
            <w:hideMark/>
          </w:tcPr>
          <w:p w14:paraId="1DB69B54" w14:textId="58F878F5" w:rsidR="00373D01" w:rsidRPr="00575055" w:rsidRDefault="00373D01">
            <w:pPr>
              <w:cnfStyle w:val="000000000000" w:firstRow="0" w:lastRow="0" w:firstColumn="0" w:lastColumn="0" w:oddVBand="0" w:evenVBand="0" w:oddHBand="0" w:evenHBand="0" w:firstRowFirstColumn="0" w:firstRowLastColumn="0" w:lastRowFirstColumn="0" w:lastRowLastColumn="0"/>
              <w:rPr>
                <w:sz w:val="24"/>
                <w:szCs w:val="28"/>
              </w:rPr>
            </w:pPr>
          </w:p>
        </w:tc>
        <w:tc>
          <w:tcPr>
            <w:tcW w:w="1830" w:type="dxa"/>
            <w:noWrap/>
            <w:hideMark/>
          </w:tcPr>
          <w:p w14:paraId="0171A954" w14:textId="0CD47523" w:rsidR="00373D01" w:rsidRPr="00575055" w:rsidRDefault="00373D01">
            <w:pPr>
              <w:cnfStyle w:val="000000000000" w:firstRow="0" w:lastRow="0" w:firstColumn="0" w:lastColumn="0" w:oddVBand="0" w:evenVBand="0" w:oddHBand="0" w:evenHBand="0" w:firstRowFirstColumn="0" w:firstRowLastColumn="0" w:lastRowFirstColumn="0" w:lastRowLastColumn="0"/>
              <w:rPr>
                <w:sz w:val="24"/>
                <w:szCs w:val="28"/>
              </w:rPr>
            </w:pPr>
            <w:r w:rsidRPr="00575055">
              <w:rPr>
                <w:sz w:val="24"/>
                <w:szCs w:val="28"/>
              </w:rPr>
              <w:t>ROH medium</w:t>
            </w:r>
          </w:p>
        </w:tc>
        <w:tc>
          <w:tcPr>
            <w:tcW w:w="1430" w:type="dxa"/>
            <w:noWrap/>
            <w:hideMark/>
          </w:tcPr>
          <w:p w14:paraId="0079BDC2" w14:textId="5259F49C" w:rsidR="00373D01" w:rsidRPr="00575055" w:rsidRDefault="00373D01" w:rsidP="00373D01">
            <w:pPr>
              <w:cnfStyle w:val="000000000000" w:firstRow="0" w:lastRow="0" w:firstColumn="0" w:lastColumn="0" w:oddVBand="0" w:evenVBand="0" w:oddHBand="0" w:evenHBand="0" w:firstRowFirstColumn="0" w:firstRowLastColumn="0" w:lastRowFirstColumn="0" w:lastRowLastColumn="0"/>
              <w:rPr>
                <w:sz w:val="24"/>
                <w:szCs w:val="28"/>
              </w:rPr>
            </w:pPr>
            <w:r w:rsidRPr="00575055">
              <w:rPr>
                <w:sz w:val="24"/>
                <w:szCs w:val="28"/>
              </w:rPr>
              <w:t>36.7</w:t>
            </w:r>
          </w:p>
        </w:tc>
        <w:tc>
          <w:tcPr>
            <w:tcW w:w="1560" w:type="dxa"/>
            <w:noWrap/>
            <w:hideMark/>
          </w:tcPr>
          <w:p w14:paraId="59715E78" w14:textId="781CBD11" w:rsidR="00373D01" w:rsidRPr="00575055" w:rsidRDefault="00373D01" w:rsidP="00373D01">
            <w:pPr>
              <w:cnfStyle w:val="000000000000" w:firstRow="0" w:lastRow="0" w:firstColumn="0" w:lastColumn="0" w:oddVBand="0" w:evenVBand="0" w:oddHBand="0" w:evenHBand="0" w:firstRowFirstColumn="0" w:firstRowLastColumn="0" w:lastRowFirstColumn="0" w:lastRowLastColumn="0"/>
              <w:rPr>
                <w:sz w:val="24"/>
                <w:szCs w:val="28"/>
              </w:rPr>
            </w:pPr>
            <w:r w:rsidRPr="00575055">
              <w:rPr>
                <w:sz w:val="24"/>
                <w:szCs w:val="28"/>
              </w:rPr>
              <w:t>3.4</w:t>
            </w:r>
          </w:p>
        </w:tc>
        <w:tc>
          <w:tcPr>
            <w:tcW w:w="2268" w:type="dxa"/>
            <w:noWrap/>
            <w:hideMark/>
          </w:tcPr>
          <w:p w14:paraId="1810F3B1" w14:textId="452A3870" w:rsidR="00373D01" w:rsidRPr="00575055" w:rsidRDefault="00373D01" w:rsidP="00373D01">
            <w:pPr>
              <w:cnfStyle w:val="000000000000" w:firstRow="0" w:lastRow="0" w:firstColumn="0" w:lastColumn="0" w:oddVBand="0" w:evenVBand="0" w:oddHBand="0" w:evenHBand="0" w:firstRowFirstColumn="0" w:firstRowLastColumn="0" w:lastRowFirstColumn="0" w:lastRowLastColumn="0"/>
              <w:rPr>
                <w:sz w:val="24"/>
                <w:szCs w:val="28"/>
              </w:rPr>
            </w:pPr>
            <w:r w:rsidRPr="00575055">
              <w:rPr>
                <w:sz w:val="24"/>
                <w:szCs w:val="28"/>
              </w:rPr>
              <w:t>1.11</w:t>
            </w:r>
          </w:p>
        </w:tc>
      </w:tr>
      <w:tr w:rsidR="00373D01" w:rsidRPr="00373D01" w14:paraId="46A9776D" w14:textId="77777777" w:rsidTr="00844AC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90" w:type="dxa"/>
            <w:vMerge/>
            <w:noWrap/>
            <w:hideMark/>
          </w:tcPr>
          <w:p w14:paraId="02D50A1B" w14:textId="77777777" w:rsidR="00373D01" w:rsidRPr="00575055" w:rsidRDefault="00373D01" w:rsidP="00373D01">
            <w:pPr>
              <w:rPr>
                <w:sz w:val="24"/>
                <w:szCs w:val="28"/>
              </w:rPr>
            </w:pPr>
          </w:p>
        </w:tc>
        <w:tc>
          <w:tcPr>
            <w:tcW w:w="1216" w:type="dxa"/>
            <w:vMerge/>
            <w:noWrap/>
            <w:hideMark/>
          </w:tcPr>
          <w:p w14:paraId="41F14E41" w14:textId="7FC3F2F5" w:rsidR="00373D01" w:rsidRPr="00575055" w:rsidRDefault="00373D01">
            <w:pPr>
              <w:cnfStyle w:val="000000100000" w:firstRow="0" w:lastRow="0" w:firstColumn="0" w:lastColumn="0" w:oddVBand="0" w:evenVBand="0" w:oddHBand="1" w:evenHBand="0" w:firstRowFirstColumn="0" w:firstRowLastColumn="0" w:lastRowFirstColumn="0" w:lastRowLastColumn="0"/>
              <w:rPr>
                <w:sz w:val="24"/>
                <w:szCs w:val="28"/>
              </w:rPr>
            </w:pPr>
          </w:p>
        </w:tc>
        <w:tc>
          <w:tcPr>
            <w:tcW w:w="1830" w:type="dxa"/>
            <w:noWrap/>
            <w:hideMark/>
          </w:tcPr>
          <w:p w14:paraId="6153E00A" w14:textId="6452F146" w:rsidR="00373D01" w:rsidRPr="00575055" w:rsidRDefault="00373D01">
            <w:pPr>
              <w:cnfStyle w:val="000000100000" w:firstRow="0" w:lastRow="0" w:firstColumn="0" w:lastColumn="0" w:oddVBand="0" w:evenVBand="0" w:oddHBand="1" w:evenHBand="0" w:firstRowFirstColumn="0" w:firstRowLastColumn="0" w:lastRowFirstColumn="0" w:lastRowLastColumn="0"/>
              <w:rPr>
                <w:sz w:val="24"/>
                <w:szCs w:val="28"/>
              </w:rPr>
            </w:pPr>
            <w:r w:rsidRPr="00575055">
              <w:rPr>
                <w:sz w:val="24"/>
                <w:szCs w:val="28"/>
              </w:rPr>
              <w:t>ROH long</w:t>
            </w:r>
          </w:p>
        </w:tc>
        <w:tc>
          <w:tcPr>
            <w:tcW w:w="1430" w:type="dxa"/>
            <w:noWrap/>
            <w:hideMark/>
          </w:tcPr>
          <w:p w14:paraId="69C6DAF6" w14:textId="3D33F273" w:rsidR="00373D01" w:rsidRPr="00575055" w:rsidRDefault="00373D01" w:rsidP="00373D01">
            <w:pPr>
              <w:cnfStyle w:val="000000100000" w:firstRow="0" w:lastRow="0" w:firstColumn="0" w:lastColumn="0" w:oddVBand="0" w:evenVBand="0" w:oddHBand="1" w:evenHBand="0" w:firstRowFirstColumn="0" w:firstRowLastColumn="0" w:lastRowFirstColumn="0" w:lastRowLastColumn="0"/>
              <w:rPr>
                <w:sz w:val="24"/>
                <w:szCs w:val="28"/>
              </w:rPr>
            </w:pPr>
            <w:r w:rsidRPr="00575055">
              <w:rPr>
                <w:sz w:val="24"/>
                <w:szCs w:val="28"/>
              </w:rPr>
              <w:t>5.8</w:t>
            </w:r>
          </w:p>
        </w:tc>
        <w:tc>
          <w:tcPr>
            <w:tcW w:w="1560" w:type="dxa"/>
            <w:noWrap/>
            <w:hideMark/>
          </w:tcPr>
          <w:p w14:paraId="0CCB0ED3" w14:textId="60D70B40" w:rsidR="00373D01" w:rsidRPr="00575055" w:rsidRDefault="00373D01" w:rsidP="00373D01">
            <w:pPr>
              <w:cnfStyle w:val="000000100000" w:firstRow="0" w:lastRow="0" w:firstColumn="0" w:lastColumn="0" w:oddVBand="0" w:evenVBand="0" w:oddHBand="1" w:evenHBand="0" w:firstRowFirstColumn="0" w:firstRowLastColumn="0" w:lastRowFirstColumn="0" w:lastRowLastColumn="0"/>
              <w:rPr>
                <w:sz w:val="24"/>
                <w:szCs w:val="28"/>
              </w:rPr>
            </w:pPr>
            <w:r w:rsidRPr="00575055">
              <w:rPr>
                <w:sz w:val="24"/>
                <w:szCs w:val="28"/>
              </w:rPr>
              <w:t>0.5</w:t>
            </w:r>
          </w:p>
        </w:tc>
        <w:tc>
          <w:tcPr>
            <w:tcW w:w="2268" w:type="dxa"/>
            <w:noWrap/>
            <w:hideMark/>
          </w:tcPr>
          <w:p w14:paraId="74F06D99" w14:textId="4B7D6B4A" w:rsidR="00373D01" w:rsidRPr="00575055" w:rsidRDefault="00373D01" w:rsidP="00373D01">
            <w:pPr>
              <w:cnfStyle w:val="000000100000" w:firstRow="0" w:lastRow="0" w:firstColumn="0" w:lastColumn="0" w:oddVBand="0" w:evenVBand="0" w:oddHBand="1" w:evenHBand="0" w:firstRowFirstColumn="0" w:firstRowLastColumn="0" w:lastRowFirstColumn="0" w:lastRowLastColumn="0"/>
              <w:rPr>
                <w:sz w:val="24"/>
                <w:szCs w:val="28"/>
              </w:rPr>
            </w:pPr>
            <w:r w:rsidRPr="00575055">
              <w:rPr>
                <w:sz w:val="24"/>
                <w:szCs w:val="28"/>
              </w:rPr>
              <w:t>0.57</w:t>
            </w:r>
          </w:p>
        </w:tc>
      </w:tr>
      <w:tr w:rsidR="00373D01" w:rsidRPr="00373D01" w14:paraId="3FCAFBF0" w14:textId="77777777" w:rsidTr="00844AC5">
        <w:trPr>
          <w:trHeight w:val="300"/>
        </w:trPr>
        <w:tc>
          <w:tcPr>
            <w:cnfStyle w:val="001000000000" w:firstRow="0" w:lastRow="0" w:firstColumn="1" w:lastColumn="0" w:oddVBand="0" w:evenVBand="0" w:oddHBand="0" w:evenHBand="0" w:firstRowFirstColumn="0" w:firstRowLastColumn="0" w:lastRowFirstColumn="0" w:lastRowLastColumn="0"/>
            <w:tcW w:w="1490" w:type="dxa"/>
            <w:vMerge/>
            <w:noWrap/>
            <w:hideMark/>
          </w:tcPr>
          <w:p w14:paraId="6E57595A" w14:textId="77777777" w:rsidR="00373D01" w:rsidRPr="00575055" w:rsidRDefault="00373D01" w:rsidP="00373D01">
            <w:pPr>
              <w:rPr>
                <w:sz w:val="24"/>
                <w:szCs w:val="28"/>
              </w:rPr>
            </w:pPr>
          </w:p>
        </w:tc>
        <w:tc>
          <w:tcPr>
            <w:tcW w:w="1216" w:type="dxa"/>
            <w:vMerge/>
            <w:noWrap/>
            <w:hideMark/>
          </w:tcPr>
          <w:p w14:paraId="280BB9D9" w14:textId="77777777" w:rsidR="00373D01" w:rsidRPr="00575055" w:rsidRDefault="00373D01">
            <w:pPr>
              <w:cnfStyle w:val="000000000000" w:firstRow="0" w:lastRow="0" w:firstColumn="0" w:lastColumn="0" w:oddVBand="0" w:evenVBand="0" w:oddHBand="0" w:evenHBand="0" w:firstRowFirstColumn="0" w:firstRowLastColumn="0" w:lastRowFirstColumn="0" w:lastRowLastColumn="0"/>
              <w:rPr>
                <w:sz w:val="24"/>
                <w:szCs w:val="28"/>
              </w:rPr>
            </w:pPr>
          </w:p>
        </w:tc>
        <w:tc>
          <w:tcPr>
            <w:tcW w:w="1830" w:type="dxa"/>
            <w:noWrap/>
            <w:hideMark/>
          </w:tcPr>
          <w:p w14:paraId="64E57FE3" w14:textId="33D013EC" w:rsidR="00373D01" w:rsidRPr="00575055" w:rsidRDefault="00373D01">
            <w:pPr>
              <w:cnfStyle w:val="000000000000" w:firstRow="0" w:lastRow="0" w:firstColumn="0" w:lastColumn="0" w:oddVBand="0" w:evenVBand="0" w:oddHBand="0" w:evenHBand="0" w:firstRowFirstColumn="0" w:firstRowLastColumn="0" w:lastRowFirstColumn="0" w:lastRowLastColumn="0"/>
              <w:rPr>
                <w:sz w:val="24"/>
                <w:szCs w:val="28"/>
              </w:rPr>
            </w:pPr>
            <w:r w:rsidRPr="00575055">
              <w:rPr>
                <w:sz w:val="24"/>
                <w:szCs w:val="28"/>
              </w:rPr>
              <w:t>ROH total</w:t>
            </w:r>
          </w:p>
        </w:tc>
        <w:tc>
          <w:tcPr>
            <w:tcW w:w="1430" w:type="dxa"/>
            <w:noWrap/>
            <w:hideMark/>
          </w:tcPr>
          <w:p w14:paraId="5368214C" w14:textId="1B95F1D4" w:rsidR="00373D01" w:rsidRPr="00575055" w:rsidRDefault="00373D01" w:rsidP="00373D01">
            <w:pPr>
              <w:cnfStyle w:val="000000000000" w:firstRow="0" w:lastRow="0" w:firstColumn="0" w:lastColumn="0" w:oddVBand="0" w:evenVBand="0" w:oddHBand="0" w:evenHBand="0" w:firstRowFirstColumn="0" w:firstRowLastColumn="0" w:lastRowFirstColumn="0" w:lastRowLastColumn="0"/>
              <w:rPr>
                <w:sz w:val="24"/>
                <w:szCs w:val="28"/>
              </w:rPr>
            </w:pPr>
            <w:r w:rsidRPr="00575055">
              <w:rPr>
                <w:sz w:val="24"/>
                <w:szCs w:val="28"/>
              </w:rPr>
              <w:t>N/a</w:t>
            </w:r>
          </w:p>
        </w:tc>
        <w:tc>
          <w:tcPr>
            <w:tcW w:w="1560" w:type="dxa"/>
            <w:hideMark/>
          </w:tcPr>
          <w:p w14:paraId="5CD247C9" w14:textId="41FD3F12" w:rsidR="00373D01" w:rsidRPr="00575055" w:rsidRDefault="00373D01" w:rsidP="00373D01">
            <w:pPr>
              <w:cnfStyle w:val="000000000000" w:firstRow="0" w:lastRow="0" w:firstColumn="0" w:lastColumn="0" w:oddVBand="0" w:evenVBand="0" w:oddHBand="0" w:evenHBand="0" w:firstRowFirstColumn="0" w:firstRowLastColumn="0" w:lastRowFirstColumn="0" w:lastRowLastColumn="0"/>
              <w:rPr>
                <w:sz w:val="24"/>
                <w:szCs w:val="28"/>
              </w:rPr>
            </w:pPr>
            <w:r w:rsidRPr="00575055">
              <w:rPr>
                <w:sz w:val="24"/>
                <w:szCs w:val="28"/>
              </w:rPr>
              <w:t>9.2</w:t>
            </w:r>
          </w:p>
        </w:tc>
        <w:tc>
          <w:tcPr>
            <w:tcW w:w="2268" w:type="dxa"/>
            <w:noWrap/>
            <w:hideMark/>
          </w:tcPr>
          <w:p w14:paraId="73CDF8B4" w14:textId="44B361B5" w:rsidR="00373D01" w:rsidRPr="00575055" w:rsidRDefault="00373D01" w:rsidP="00373D01">
            <w:pPr>
              <w:cnfStyle w:val="000000000000" w:firstRow="0" w:lastRow="0" w:firstColumn="0" w:lastColumn="0" w:oddVBand="0" w:evenVBand="0" w:oddHBand="0" w:evenHBand="0" w:firstRowFirstColumn="0" w:firstRowLastColumn="0" w:lastRowFirstColumn="0" w:lastRowLastColumn="0"/>
              <w:rPr>
                <w:sz w:val="24"/>
                <w:szCs w:val="28"/>
              </w:rPr>
            </w:pPr>
            <w:r w:rsidRPr="00575055">
              <w:rPr>
                <w:sz w:val="24"/>
                <w:szCs w:val="28"/>
              </w:rPr>
              <w:t>0.02</w:t>
            </w:r>
          </w:p>
        </w:tc>
      </w:tr>
    </w:tbl>
    <w:p w14:paraId="75A49EE0" w14:textId="77777777" w:rsidR="00A94E5E" w:rsidRDefault="00A94E5E" w:rsidP="00B5499B"/>
    <w:p w14:paraId="47058514" w14:textId="0FD3B167" w:rsidR="009837A9" w:rsidRDefault="009837A9" w:rsidP="00FC3192">
      <w:pPr>
        <w:ind w:firstLine="720"/>
      </w:pPr>
    </w:p>
    <w:p w14:paraId="47496C5F" w14:textId="7CF5ADF7" w:rsidR="009837A9" w:rsidRDefault="00440540" w:rsidP="00FC3192">
      <w:pPr>
        <w:ind w:firstLine="720"/>
      </w:pPr>
      <w:r>
        <w:rPr>
          <w:noProof/>
          <w:lang w:eastAsia="en-GB"/>
        </w:rPr>
        <w:lastRenderedPageBreak/>
        <mc:AlternateContent>
          <mc:Choice Requires="wps">
            <w:drawing>
              <wp:anchor distT="0" distB="0" distL="114300" distR="114300" simplePos="0" relativeHeight="251670528" behindDoc="0" locked="0" layoutInCell="1" allowOverlap="1" wp14:anchorId="781FD4D6" wp14:editId="05139461">
                <wp:simplePos x="0" y="0"/>
                <wp:positionH relativeFrom="margin">
                  <wp:align>right</wp:align>
                </wp:positionH>
                <wp:positionV relativeFrom="paragraph">
                  <wp:posOffset>2850515</wp:posOffset>
                </wp:positionV>
                <wp:extent cx="6599555" cy="48450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599582" cy="484505"/>
                        </a:xfrm>
                        <a:prstGeom prst="rect">
                          <a:avLst/>
                        </a:prstGeom>
                        <a:solidFill>
                          <a:schemeClr val="lt1"/>
                        </a:solidFill>
                        <a:ln w="6350">
                          <a:noFill/>
                        </a:ln>
                      </wps:spPr>
                      <wps:txbx>
                        <w:txbxContent>
                          <w:p w14:paraId="6A7BB834" w14:textId="47B65B5C" w:rsidR="002D4AA8" w:rsidRPr="00EC60CD" w:rsidRDefault="002D4AA8">
                            <w:pPr>
                              <w:rPr>
                                <w:sz w:val="20"/>
                              </w:rPr>
                            </w:pPr>
                            <w:r w:rsidRPr="00EC60CD">
                              <w:rPr>
                                <w:b/>
                                <w:sz w:val="20"/>
                              </w:rPr>
                              <w:t>Figure 1</w:t>
                            </w:r>
                            <w:r w:rsidRPr="00EC60CD">
                              <w:rPr>
                                <w:sz w:val="20"/>
                              </w:rPr>
                              <w:t xml:space="preserve"> – Boxplot showing inbreeding coefficient FROH split into 3 size categories: small (2.5Mbp), medium (5-16Mbp) and large (&gt;16Mbp) for the A</w:t>
                            </w:r>
                            <w:r>
                              <w:rPr>
                                <w:sz w:val="20"/>
                              </w:rPr>
                              <w:t>)</w:t>
                            </w:r>
                            <w:r w:rsidRPr="00EC60CD">
                              <w:rPr>
                                <w:sz w:val="20"/>
                              </w:rPr>
                              <w:t xml:space="preserve"> Rum population and B) Kintyre population.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1FD4D6" id="Text Box 13" o:spid="_x0000_s1027" type="#_x0000_t202" style="position:absolute;left:0;text-align:left;margin-left:468.45pt;margin-top:224.45pt;width:519.65pt;height:38.15pt;z-index:2516705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" fillcolor="white [3201]" stroked="f" strokeweight=".5pt">
                <v:textbox>
                  <w:txbxContent>
                    <w:p w14:paraId="6A7BB834" w14:textId="47B65B5C" w:rsidR="002D4AA8" w:rsidRPr="00EC60CD" w:rsidRDefault="002D4AA8">
                      <w:pPr>
                        <w:rPr>
                          <w:sz w:val="20"/>
                        </w:rPr>
                      </w:pPr>
                      <w:r w:rsidRPr="00EC60CD">
                        <w:rPr>
                          <w:b/>
                          <w:sz w:val="20"/>
                        </w:rPr>
                        <w:t>Figure 1</w:t>
                      </w:r>
                      <w:r w:rsidRPr="00EC60CD">
                        <w:rPr>
                          <w:sz w:val="20"/>
                        </w:rPr>
                        <w:t xml:space="preserve"> – Boxplot showing inbreeding coefficient FROH split into 3 size categories: small (2.5Mbp), medium (5-16Mbp) and large (&gt;16Mbp) for the A</w:t>
                      </w:r>
                      <w:r>
                        <w:rPr>
                          <w:sz w:val="20"/>
                        </w:rPr>
                        <w:t>)</w:t>
                      </w:r>
                      <w:r w:rsidRPr="00EC60CD">
                        <w:rPr>
                          <w:sz w:val="20"/>
                        </w:rPr>
                        <w:t xml:space="preserve"> Rum population and B) Kintyre population. </w:t>
                      </w:r>
                    </w:p>
                  </w:txbxContent>
                </v:textbox>
                <w10:wrap anchorx="margin"/>
              </v:shape>
            </w:pict>
          </mc:Fallback>
        </mc:AlternateContent>
      </w:r>
      <w:commentRangeStart w:id="18"/>
      <w:r w:rsidR="009837A9">
        <w:rPr>
          <w:noProof/>
          <w:lang w:eastAsia="en-GB"/>
        </w:rPr>
        <w:drawing>
          <wp:anchor distT="0" distB="0" distL="114300" distR="114300" simplePos="0" relativeHeight="251668480" behindDoc="1" locked="0" layoutInCell="1" allowOverlap="1" wp14:anchorId="3FC0D391" wp14:editId="5B2FF27A">
            <wp:simplePos x="0" y="0"/>
            <wp:positionH relativeFrom="margin">
              <wp:posOffset>3228975</wp:posOffset>
            </wp:positionH>
            <wp:positionV relativeFrom="paragraph">
              <wp:posOffset>47625</wp:posOffset>
            </wp:positionV>
            <wp:extent cx="3857625" cy="261547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ROH split into size cats KINT.png"/>
                    <pic:cNvPicPr/>
                  </pic:nvPicPr>
                  <pic:blipFill>
                    <a:blip r:embed="rId7">
                      <a:extLst>
                        <a:ext uri="{28A0092B-C50C-407E-A947-70E740481C1C}">
                          <a14:useLocalDpi xmlns:a14="http://schemas.microsoft.com/office/drawing/2010/main" val="0"/>
                        </a:ext>
                      </a:extLst>
                    </a:blip>
                    <a:stretch>
                      <a:fillRect/>
                    </a:stretch>
                  </pic:blipFill>
                  <pic:spPr>
                    <a:xfrm>
                      <a:off x="0" y="0"/>
                      <a:ext cx="3857625" cy="2615470"/>
                    </a:xfrm>
                    <a:prstGeom prst="rect">
                      <a:avLst/>
                    </a:prstGeom>
                  </pic:spPr>
                </pic:pic>
              </a:graphicData>
            </a:graphic>
            <wp14:sizeRelH relativeFrom="page">
              <wp14:pctWidth>0</wp14:pctWidth>
            </wp14:sizeRelH>
            <wp14:sizeRelV relativeFrom="page">
              <wp14:pctHeight>0</wp14:pctHeight>
            </wp14:sizeRelV>
          </wp:anchor>
        </w:drawing>
      </w:r>
      <w:commentRangeEnd w:id="18"/>
      <w:r w:rsidR="00A262E2">
        <w:rPr>
          <w:rStyle w:val="CommentReference"/>
        </w:rPr>
        <w:commentReference w:id="18"/>
      </w:r>
      <w:r w:rsidR="009837A9">
        <w:rPr>
          <w:noProof/>
          <w:lang w:eastAsia="en-GB"/>
        </w:rPr>
        <w:drawing>
          <wp:anchor distT="0" distB="0" distL="114300" distR="114300" simplePos="0" relativeHeight="251669504" behindDoc="1" locked="0" layoutInCell="1" allowOverlap="1" wp14:anchorId="17B8540F" wp14:editId="597616B9">
            <wp:simplePos x="0" y="0"/>
            <wp:positionH relativeFrom="margin">
              <wp:align>left</wp:align>
            </wp:positionH>
            <wp:positionV relativeFrom="paragraph">
              <wp:posOffset>0</wp:posOffset>
            </wp:positionV>
            <wp:extent cx="3171825" cy="2681605"/>
            <wp:effectExtent l="0" t="0" r="9525" b="444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ROH split in sizes for Rum pop using genetic map.png"/>
                    <pic:cNvPicPr/>
                  </pic:nvPicPr>
                  <pic:blipFill rotWithShape="1">
                    <a:blip r:embed="rId8">
                      <a:extLst>
                        <a:ext uri="{28A0092B-C50C-407E-A947-70E740481C1C}">
                          <a14:useLocalDpi xmlns:a14="http://schemas.microsoft.com/office/drawing/2010/main" val="0"/>
                        </a:ext>
                      </a:extLst>
                    </a:blip>
                    <a:srcRect r="19815"/>
                    <a:stretch/>
                  </pic:blipFill>
                  <pic:spPr bwMode="auto">
                    <a:xfrm>
                      <a:off x="0" y="0"/>
                      <a:ext cx="3171825" cy="2681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2D566D" w14:textId="77777777" w:rsidR="00672A51" w:rsidRDefault="00672A51" w:rsidP="00FC3192">
      <w:pPr>
        <w:ind w:firstLine="720"/>
      </w:pPr>
    </w:p>
    <w:p w14:paraId="2D1AE501" w14:textId="77777777" w:rsidR="00672A51" w:rsidRDefault="00672A51" w:rsidP="00FC3192">
      <w:pPr>
        <w:ind w:firstLine="720"/>
      </w:pPr>
    </w:p>
    <w:p w14:paraId="21032DE6" w14:textId="77777777" w:rsidR="00672A51" w:rsidRDefault="00672A51" w:rsidP="00FC3192">
      <w:pPr>
        <w:ind w:firstLine="720"/>
      </w:pPr>
    </w:p>
    <w:p w14:paraId="50C0268E" w14:textId="6BB072C9" w:rsidR="00FC3192" w:rsidRDefault="00FC3192" w:rsidP="00FC3192">
      <w:pPr>
        <w:ind w:firstLine="720"/>
      </w:pPr>
      <w:r>
        <w:t xml:space="preserve">The rum population had a higher inbreeding coefficient than the Kintyre populations and overall more ROH. The mean and maximum population inbreeding coefficients are higher using physical map positions for both populations, Table 2. Using the Rum population physical and genetic map inbreeding coefficients were highly correlated, as was the other genetic inbreeding coefficient </w:t>
      </w:r>
      <w:proofErr w:type="spellStart"/>
      <w:r>
        <w:t>F</w:t>
      </w:r>
      <w:r w:rsidRPr="00CC29AA">
        <w:rPr>
          <w:vertAlign w:val="subscript"/>
        </w:rPr>
        <w:t>grm</w:t>
      </w:r>
      <w:proofErr w:type="spellEnd"/>
      <w:r>
        <w:t xml:space="preserve">. The pedigree based method – </w:t>
      </w:r>
      <w:proofErr w:type="spellStart"/>
      <w:r>
        <w:t>F</w:t>
      </w:r>
      <w:r w:rsidRPr="00CC29AA">
        <w:rPr>
          <w:vertAlign w:val="subscript"/>
        </w:rPr>
        <w:t>ped</w:t>
      </w:r>
      <w:proofErr w:type="spellEnd"/>
      <w:r>
        <w:t xml:space="preserve"> – was less correlated with other methods of full inbreeding coefficients. Small and medium F</w:t>
      </w:r>
      <w:r w:rsidRPr="00CC29AA">
        <w:rPr>
          <w:vertAlign w:val="subscript"/>
        </w:rPr>
        <w:t>ROH</w:t>
      </w:r>
      <w:r>
        <w:t xml:space="preserve"> were poorly correlated with other methods, whereas large F</w:t>
      </w:r>
      <w:r w:rsidRPr="00CC29AA">
        <w:rPr>
          <w:vertAlign w:val="subscript"/>
        </w:rPr>
        <w:t>ROH</w:t>
      </w:r>
      <w:r>
        <w:t xml:space="preserve"> were well correlated with other methods of full inbreeding coefficients. </w:t>
      </w:r>
    </w:p>
    <w:p w14:paraId="2D99592B" w14:textId="6B307091" w:rsidR="00CC29AA" w:rsidRDefault="00DE02E8" w:rsidP="00F936E6">
      <w:r>
        <w:rPr>
          <w:noProof/>
          <w:lang w:eastAsia="en-GB"/>
        </w:rPr>
        <mc:AlternateContent>
          <mc:Choice Requires="wps">
            <w:drawing>
              <wp:anchor distT="0" distB="0" distL="114300" distR="114300" simplePos="0" relativeHeight="251655168" behindDoc="0" locked="0" layoutInCell="1" allowOverlap="1" wp14:anchorId="1641ECA8" wp14:editId="0D548CB0">
                <wp:simplePos x="0" y="0"/>
                <wp:positionH relativeFrom="margin">
                  <wp:posOffset>-102870</wp:posOffset>
                </wp:positionH>
                <wp:positionV relativeFrom="paragraph">
                  <wp:posOffset>76200</wp:posOffset>
                </wp:positionV>
                <wp:extent cx="5840730" cy="452120"/>
                <wp:effectExtent l="0" t="0" r="7620" b="5080"/>
                <wp:wrapNone/>
                <wp:docPr id="4" name="Text Box 4"/>
                <wp:cNvGraphicFramePr/>
                <a:graphic xmlns:a="http://schemas.openxmlformats.org/drawingml/2006/main">
                  <a:graphicData uri="http://schemas.microsoft.com/office/word/2010/wordprocessingShape">
                    <wps:wsp>
                      <wps:cNvSpPr txBox="1"/>
                      <wps:spPr>
                        <a:xfrm>
                          <a:off x="0" y="0"/>
                          <a:ext cx="5840730" cy="452120"/>
                        </a:xfrm>
                        <a:prstGeom prst="rect">
                          <a:avLst/>
                        </a:prstGeom>
                        <a:solidFill>
                          <a:schemeClr val="lt1"/>
                        </a:solidFill>
                        <a:ln w="6350">
                          <a:noFill/>
                        </a:ln>
                      </wps:spPr>
                      <wps:txbx>
                        <w:txbxContent>
                          <w:p w14:paraId="434B6C12" w14:textId="77777777" w:rsidR="002D4AA8" w:rsidRPr="007B5ACD" w:rsidRDefault="002D4AA8">
                            <w:pPr>
                              <w:rPr>
                                <w:sz w:val="20"/>
                              </w:rPr>
                            </w:pPr>
                            <w:r w:rsidRPr="007B5ACD">
                              <w:rPr>
                                <w:b/>
                                <w:sz w:val="20"/>
                              </w:rPr>
                              <w:t>Table 2</w:t>
                            </w:r>
                            <w:r w:rsidRPr="007B5ACD">
                              <w:rPr>
                                <w:sz w:val="20"/>
                              </w:rPr>
                              <w:t xml:space="preserve"> – Comparison of mean, minimum</w:t>
                            </w:r>
                            <w:r>
                              <w:rPr>
                                <w:sz w:val="20"/>
                              </w:rPr>
                              <w:t xml:space="preserve"> and</w:t>
                            </w:r>
                            <w:r w:rsidRPr="007B5ACD">
                              <w:rPr>
                                <w:sz w:val="20"/>
                              </w:rPr>
                              <w:t xml:space="preserve"> maximum number of ROH per individual, mean inbreeding coefficient and maximum individual inbreeding coefficient between two populations and two map positions.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41ECA8" id="Text Box 4" o:spid="_x0000_s1028" type="#_x0000_t202" style="position:absolute;margin-left:-8.1pt;margin-top:6pt;width:459.9pt;height:35.6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" fillcolor="white [3201]" stroked="f" strokeweight=".5pt">
                <v:textbox>
                  <w:txbxContent>
                    <w:p w14:paraId="434B6C12" w14:textId="77777777" w:rsidR="002D4AA8" w:rsidRPr="007B5ACD" w:rsidRDefault="002D4AA8">
                      <w:pPr>
                        <w:rPr>
                          <w:sz w:val="20"/>
                        </w:rPr>
                      </w:pPr>
                      <w:r w:rsidRPr="007B5ACD">
                        <w:rPr>
                          <w:b/>
                          <w:sz w:val="20"/>
                        </w:rPr>
                        <w:t>Table 2</w:t>
                      </w:r>
                      <w:r w:rsidRPr="007B5ACD">
                        <w:rPr>
                          <w:sz w:val="20"/>
                        </w:rPr>
                        <w:t xml:space="preserve"> – Comparison of mean, minimum</w:t>
                      </w:r>
                      <w:r>
                        <w:rPr>
                          <w:sz w:val="20"/>
                        </w:rPr>
                        <w:t xml:space="preserve"> and</w:t>
                      </w:r>
                      <w:r w:rsidRPr="007B5ACD">
                        <w:rPr>
                          <w:sz w:val="20"/>
                        </w:rPr>
                        <w:t xml:space="preserve"> maximum number of ROH per individual, mean inbreeding coefficient and maximum individual inbreeding coefficient between two populations and two map positions. </w:t>
                      </w:r>
                    </w:p>
                  </w:txbxContent>
                </v:textbox>
                <w10:wrap anchorx="margin"/>
              </v:shape>
            </w:pict>
          </mc:Fallback>
        </mc:AlternateContent>
      </w:r>
    </w:p>
    <w:p w14:paraId="6EFE809D" w14:textId="77777777" w:rsidR="00CC29AA" w:rsidRDefault="00CC29AA" w:rsidP="00F936E6"/>
    <w:tbl>
      <w:tblPr>
        <w:tblStyle w:val="PlainTable2"/>
        <w:tblW w:w="0" w:type="auto"/>
        <w:tblLook w:val="04A0" w:firstRow="1" w:lastRow="0" w:firstColumn="1" w:lastColumn="0" w:noHBand="0" w:noVBand="1"/>
      </w:tblPr>
      <w:tblGrid>
        <w:gridCol w:w="2647"/>
        <w:gridCol w:w="1680"/>
        <w:gridCol w:w="900"/>
        <w:gridCol w:w="960"/>
        <w:gridCol w:w="1180"/>
        <w:gridCol w:w="1060"/>
      </w:tblGrid>
      <w:tr w:rsidR="005940A7" w:rsidRPr="00DE02E8" w14:paraId="54BDAF7D" w14:textId="77777777" w:rsidTr="00844AC5">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47" w:type="dxa"/>
            <w:noWrap/>
            <w:hideMark/>
          </w:tcPr>
          <w:p w14:paraId="3498F781" w14:textId="77777777" w:rsidR="005940A7" w:rsidRPr="00575055" w:rsidRDefault="005940A7">
            <w:pPr>
              <w:rPr>
                <w:sz w:val="24"/>
              </w:rPr>
            </w:pPr>
          </w:p>
        </w:tc>
        <w:tc>
          <w:tcPr>
            <w:tcW w:w="1680" w:type="dxa"/>
            <w:noWrap/>
            <w:hideMark/>
          </w:tcPr>
          <w:p w14:paraId="6B5BDC10" w14:textId="5745A057" w:rsidR="005940A7" w:rsidRPr="00575055" w:rsidRDefault="005940A7" w:rsidP="00DE02E8">
            <w:pPr>
              <w:cnfStyle w:val="100000000000" w:firstRow="1" w:lastRow="0" w:firstColumn="0" w:lastColumn="0" w:oddVBand="0" w:evenVBand="0" w:oddHBand="0" w:evenHBand="0" w:firstRowFirstColumn="0" w:firstRowLastColumn="0" w:lastRowFirstColumn="0" w:lastRowLastColumn="0"/>
              <w:rPr>
                <w:sz w:val="24"/>
              </w:rPr>
            </w:pPr>
            <w:r w:rsidRPr="00575055">
              <w:rPr>
                <w:sz w:val="24"/>
              </w:rPr>
              <w:t>Mean number ROH per id</w:t>
            </w:r>
          </w:p>
        </w:tc>
        <w:tc>
          <w:tcPr>
            <w:tcW w:w="900" w:type="dxa"/>
            <w:noWrap/>
            <w:hideMark/>
          </w:tcPr>
          <w:p w14:paraId="3E16479A" w14:textId="32A6DCDD" w:rsidR="005940A7" w:rsidRPr="00575055" w:rsidRDefault="005940A7" w:rsidP="00DE02E8">
            <w:pPr>
              <w:cnfStyle w:val="100000000000" w:firstRow="1" w:lastRow="0" w:firstColumn="0" w:lastColumn="0" w:oddVBand="0" w:evenVBand="0" w:oddHBand="0" w:evenHBand="0" w:firstRowFirstColumn="0" w:firstRowLastColumn="0" w:lastRowFirstColumn="0" w:lastRowLastColumn="0"/>
              <w:rPr>
                <w:sz w:val="24"/>
              </w:rPr>
            </w:pPr>
            <w:r w:rsidRPr="00575055">
              <w:rPr>
                <w:sz w:val="24"/>
              </w:rPr>
              <w:t>Min ROH</w:t>
            </w:r>
          </w:p>
        </w:tc>
        <w:tc>
          <w:tcPr>
            <w:tcW w:w="960" w:type="dxa"/>
            <w:noWrap/>
            <w:hideMark/>
          </w:tcPr>
          <w:p w14:paraId="77C5A719" w14:textId="69F43680" w:rsidR="005940A7" w:rsidRPr="00575055" w:rsidRDefault="005940A7">
            <w:pPr>
              <w:cnfStyle w:val="100000000000" w:firstRow="1" w:lastRow="0" w:firstColumn="0" w:lastColumn="0" w:oddVBand="0" w:evenVBand="0" w:oddHBand="0" w:evenHBand="0" w:firstRowFirstColumn="0" w:firstRowLastColumn="0" w:lastRowFirstColumn="0" w:lastRowLastColumn="0"/>
              <w:rPr>
                <w:sz w:val="24"/>
              </w:rPr>
            </w:pPr>
            <w:r w:rsidRPr="00575055">
              <w:rPr>
                <w:sz w:val="24"/>
              </w:rPr>
              <w:t>Max</w:t>
            </w:r>
            <w:r w:rsidR="00844AC5" w:rsidRPr="00575055">
              <w:rPr>
                <w:sz w:val="24"/>
              </w:rPr>
              <w:t xml:space="preserve"> </w:t>
            </w:r>
            <w:r w:rsidRPr="00575055">
              <w:rPr>
                <w:sz w:val="24"/>
              </w:rPr>
              <w:t>ROH</w:t>
            </w:r>
          </w:p>
        </w:tc>
        <w:tc>
          <w:tcPr>
            <w:tcW w:w="1180" w:type="dxa"/>
            <w:noWrap/>
            <w:hideMark/>
          </w:tcPr>
          <w:p w14:paraId="74A86736" w14:textId="6D0CAA20" w:rsidR="005940A7" w:rsidRPr="00575055" w:rsidRDefault="00844AC5" w:rsidP="00DE02E8">
            <w:pPr>
              <w:cnfStyle w:val="100000000000" w:firstRow="1" w:lastRow="0" w:firstColumn="0" w:lastColumn="0" w:oddVBand="0" w:evenVBand="0" w:oddHBand="0" w:evenHBand="0" w:firstRowFirstColumn="0" w:firstRowLastColumn="0" w:lastRowFirstColumn="0" w:lastRowLastColumn="0"/>
              <w:rPr>
                <w:sz w:val="24"/>
              </w:rPr>
            </w:pPr>
            <w:r w:rsidRPr="00575055">
              <w:rPr>
                <w:sz w:val="24"/>
              </w:rPr>
              <w:t>M</w:t>
            </w:r>
            <w:r w:rsidR="005940A7" w:rsidRPr="00575055">
              <w:rPr>
                <w:sz w:val="24"/>
              </w:rPr>
              <w:t>ean F</w:t>
            </w:r>
            <w:r w:rsidR="005940A7" w:rsidRPr="00575055">
              <w:rPr>
                <w:sz w:val="24"/>
                <w:vertAlign w:val="subscript"/>
              </w:rPr>
              <w:t>ROH</w:t>
            </w:r>
          </w:p>
        </w:tc>
        <w:tc>
          <w:tcPr>
            <w:tcW w:w="1060" w:type="dxa"/>
            <w:noWrap/>
            <w:hideMark/>
          </w:tcPr>
          <w:p w14:paraId="7B8C69A4" w14:textId="37477D3F" w:rsidR="005940A7" w:rsidRPr="00575055" w:rsidRDefault="00DE02E8" w:rsidP="00DE02E8">
            <w:pPr>
              <w:cnfStyle w:val="100000000000" w:firstRow="1" w:lastRow="0" w:firstColumn="0" w:lastColumn="0" w:oddVBand="0" w:evenVBand="0" w:oddHBand="0" w:evenHBand="0" w:firstRowFirstColumn="0" w:firstRowLastColumn="0" w:lastRowFirstColumn="0" w:lastRowLastColumn="0"/>
              <w:rPr>
                <w:sz w:val="24"/>
              </w:rPr>
            </w:pPr>
            <w:r w:rsidRPr="00575055">
              <w:rPr>
                <w:sz w:val="24"/>
              </w:rPr>
              <w:t xml:space="preserve">Max </w:t>
            </w:r>
            <w:r w:rsidR="005940A7" w:rsidRPr="00575055">
              <w:rPr>
                <w:sz w:val="24"/>
              </w:rPr>
              <w:t>F</w:t>
            </w:r>
            <w:r w:rsidR="005940A7" w:rsidRPr="00575055">
              <w:rPr>
                <w:sz w:val="24"/>
                <w:vertAlign w:val="subscript"/>
              </w:rPr>
              <w:t>ROH</w:t>
            </w:r>
          </w:p>
        </w:tc>
      </w:tr>
      <w:tr w:rsidR="005940A7" w:rsidRPr="00DE02E8" w14:paraId="65030BA6" w14:textId="77777777" w:rsidTr="00844AC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47" w:type="dxa"/>
            <w:noWrap/>
            <w:hideMark/>
          </w:tcPr>
          <w:p w14:paraId="0C023271" w14:textId="77777777" w:rsidR="005940A7" w:rsidRPr="00575055" w:rsidRDefault="005940A7" w:rsidP="005940A7">
            <w:pPr>
              <w:rPr>
                <w:sz w:val="24"/>
              </w:rPr>
            </w:pPr>
            <w:r w:rsidRPr="00575055">
              <w:rPr>
                <w:sz w:val="24"/>
              </w:rPr>
              <w:t xml:space="preserve">Rum population </w:t>
            </w:r>
            <w:r w:rsidRPr="00575055">
              <w:rPr>
                <w:sz w:val="24"/>
              </w:rPr>
              <w:br/>
              <w:t>(Genetic map)</w:t>
            </w:r>
          </w:p>
        </w:tc>
        <w:tc>
          <w:tcPr>
            <w:tcW w:w="1680" w:type="dxa"/>
            <w:noWrap/>
            <w:hideMark/>
          </w:tcPr>
          <w:p w14:paraId="4B55DF55" w14:textId="77777777" w:rsidR="005940A7" w:rsidRPr="00575055" w:rsidRDefault="005940A7" w:rsidP="005940A7">
            <w:pPr>
              <w:cnfStyle w:val="000000100000" w:firstRow="0" w:lastRow="0" w:firstColumn="0" w:lastColumn="0" w:oddVBand="0" w:evenVBand="0" w:oddHBand="1" w:evenHBand="0" w:firstRowFirstColumn="0" w:firstRowLastColumn="0" w:lastRowFirstColumn="0" w:lastRowLastColumn="0"/>
              <w:rPr>
                <w:sz w:val="24"/>
              </w:rPr>
            </w:pPr>
            <w:r w:rsidRPr="00575055">
              <w:rPr>
                <w:sz w:val="24"/>
              </w:rPr>
              <w:t>15.04</w:t>
            </w:r>
          </w:p>
        </w:tc>
        <w:tc>
          <w:tcPr>
            <w:tcW w:w="900" w:type="dxa"/>
            <w:noWrap/>
            <w:hideMark/>
          </w:tcPr>
          <w:p w14:paraId="3865A841" w14:textId="77777777" w:rsidR="005940A7" w:rsidRPr="00575055" w:rsidRDefault="005940A7" w:rsidP="005940A7">
            <w:pPr>
              <w:cnfStyle w:val="000000100000" w:firstRow="0" w:lastRow="0" w:firstColumn="0" w:lastColumn="0" w:oddVBand="0" w:evenVBand="0" w:oddHBand="1" w:evenHBand="0" w:firstRowFirstColumn="0" w:firstRowLastColumn="0" w:lastRowFirstColumn="0" w:lastRowLastColumn="0"/>
              <w:rPr>
                <w:sz w:val="24"/>
              </w:rPr>
            </w:pPr>
            <w:r w:rsidRPr="00575055">
              <w:rPr>
                <w:sz w:val="24"/>
              </w:rPr>
              <w:t>0</w:t>
            </w:r>
          </w:p>
        </w:tc>
        <w:tc>
          <w:tcPr>
            <w:tcW w:w="960" w:type="dxa"/>
            <w:noWrap/>
            <w:hideMark/>
          </w:tcPr>
          <w:p w14:paraId="2EF4A06E" w14:textId="77777777" w:rsidR="005940A7" w:rsidRPr="00575055" w:rsidRDefault="005940A7" w:rsidP="005940A7">
            <w:pPr>
              <w:cnfStyle w:val="000000100000" w:firstRow="0" w:lastRow="0" w:firstColumn="0" w:lastColumn="0" w:oddVBand="0" w:evenVBand="0" w:oddHBand="1" w:evenHBand="0" w:firstRowFirstColumn="0" w:firstRowLastColumn="0" w:lastRowFirstColumn="0" w:lastRowLastColumn="0"/>
              <w:rPr>
                <w:sz w:val="24"/>
              </w:rPr>
            </w:pPr>
            <w:r w:rsidRPr="00575055">
              <w:rPr>
                <w:sz w:val="24"/>
              </w:rPr>
              <w:t>34</w:t>
            </w:r>
          </w:p>
        </w:tc>
        <w:tc>
          <w:tcPr>
            <w:tcW w:w="1180" w:type="dxa"/>
            <w:noWrap/>
            <w:hideMark/>
          </w:tcPr>
          <w:p w14:paraId="79BB5521" w14:textId="77777777" w:rsidR="005940A7" w:rsidRPr="00575055" w:rsidRDefault="005940A7" w:rsidP="005940A7">
            <w:pPr>
              <w:cnfStyle w:val="000000100000" w:firstRow="0" w:lastRow="0" w:firstColumn="0" w:lastColumn="0" w:oddVBand="0" w:evenVBand="0" w:oddHBand="1" w:evenHBand="0" w:firstRowFirstColumn="0" w:firstRowLastColumn="0" w:lastRowFirstColumn="0" w:lastRowLastColumn="0"/>
              <w:rPr>
                <w:sz w:val="24"/>
              </w:rPr>
            </w:pPr>
            <w:r w:rsidRPr="00575055">
              <w:rPr>
                <w:sz w:val="24"/>
              </w:rPr>
              <w:t>0.037</w:t>
            </w:r>
          </w:p>
        </w:tc>
        <w:tc>
          <w:tcPr>
            <w:tcW w:w="1060" w:type="dxa"/>
            <w:noWrap/>
            <w:hideMark/>
          </w:tcPr>
          <w:p w14:paraId="22BDC388" w14:textId="77777777" w:rsidR="005940A7" w:rsidRPr="00575055" w:rsidRDefault="005940A7" w:rsidP="005940A7">
            <w:pPr>
              <w:cnfStyle w:val="000000100000" w:firstRow="0" w:lastRow="0" w:firstColumn="0" w:lastColumn="0" w:oddVBand="0" w:evenVBand="0" w:oddHBand="1" w:evenHBand="0" w:firstRowFirstColumn="0" w:firstRowLastColumn="0" w:lastRowFirstColumn="0" w:lastRowLastColumn="0"/>
              <w:rPr>
                <w:sz w:val="24"/>
              </w:rPr>
            </w:pPr>
            <w:r w:rsidRPr="00575055">
              <w:rPr>
                <w:sz w:val="24"/>
              </w:rPr>
              <w:t>0.193</w:t>
            </w:r>
          </w:p>
        </w:tc>
      </w:tr>
      <w:tr w:rsidR="00FC3192" w:rsidRPr="00DE02E8" w14:paraId="5F0AA76A" w14:textId="77777777" w:rsidTr="00844AC5">
        <w:trPr>
          <w:trHeight w:val="290"/>
        </w:trPr>
        <w:tc>
          <w:tcPr>
            <w:cnfStyle w:val="001000000000" w:firstRow="0" w:lastRow="0" w:firstColumn="1" w:lastColumn="0" w:oddVBand="0" w:evenVBand="0" w:oddHBand="0" w:evenHBand="0" w:firstRowFirstColumn="0" w:firstRowLastColumn="0" w:lastRowFirstColumn="0" w:lastRowLastColumn="0"/>
            <w:tcW w:w="2647" w:type="dxa"/>
            <w:noWrap/>
          </w:tcPr>
          <w:p w14:paraId="37C8A838" w14:textId="1106A802" w:rsidR="00FC3192" w:rsidRPr="00575055" w:rsidRDefault="00FC3192" w:rsidP="00FC3192">
            <w:pPr>
              <w:rPr>
                <w:sz w:val="24"/>
              </w:rPr>
            </w:pPr>
            <w:r w:rsidRPr="00575055">
              <w:rPr>
                <w:sz w:val="24"/>
              </w:rPr>
              <w:t xml:space="preserve">Rum population </w:t>
            </w:r>
            <w:r w:rsidRPr="00575055">
              <w:rPr>
                <w:sz w:val="24"/>
              </w:rPr>
              <w:br/>
              <w:t>(Physical map)</w:t>
            </w:r>
          </w:p>
        </w:tc>
        <w:tc>
          <w:tcPr>
            <w:tcW w:w="1680" w:type="dxa"/>
            <w:noWrap/>
          </w:tcPr>
          <w:p w14:paraId="27EA370D" w14:textId="47681E88" w:rsidR="00FC3192" w:rsidRPr="00575055" w:rsidRDefault="00FC3192" w:rsidP="00FC3192">
            <w:pPr>
              <w:cnfStyle w:val="000000000000" w:firstRow="0" w:lastRow="0" w:firstColumn="0" w:lastColumn="0" w:oddVBand="0" w:evenVBand="0" w:oddHBand="0" w:evenHBand="0" w:firstRowFirstColumn="0" w:firstRowLastColumn="0" w:lastRowFirstColumn="0" w:lastRowLastColumn="0"/>
              <w:rPr>
                <w:sz w:val="24"/>
              </w:rPr>
            </w:pPr>
            <w:r w:rsidRPr="00575055">
              <w:rPr>
                <w:sz w:val="24"/>
              </w:rPr>
              <w:t>18.2</w:t>
            </w:r>
          </w:p>
        </w:tc>
        <w:tc>
          <w:tcPr>
            <w:tcW w:w="900" w:type="dxa"/>
            <w:noWrap/>
          </w:tcPr>
          <w:p w14:paraId="5F4EA4DE" w14:textId="00681E07" w:rsidR="00FC3192" w:rsidRPr="00575055" w:rsidRDefault="00FC3192" w:rsidP="00FC3192">
            <w:pPr>
              <w:cnfStyle w:val="000000000000" w:firstRow="0" w:lastRow="0" w:firstColumn="0" w:lastColumn="0" w:oddVBand="0" w:evenVBand="0" w:oddHBand="0" w:evenHBand="0" w:firstRowFirstColumn="0" w:firstRowLastColumn="0" w:lastRowFirstColumn="0" w:lastRowLastColumn="0"/>
              <w:rPr>
                <w:sz w:val="24"/>
              </w:rPr>
            </w:pPr>
            <w:r w:rsidRPr="00575055">
              <w:rPr>
                <w:sz w:val="24"/>
              </w:rPr>
              <w:t>0</w:t>
            </w:r>
          </w:p>
        </w:tc>
        <w:tc>
          <w:tcPr>
            <w:tcW w:w="960" w:type="dxa"/>
            <w:noWrap/>
          </w:tcPr>
          <w:p w14:paraId="6717CCDC" w14:textId="3554A51F" w:rsidR="00FC3192" w:rsidRPr="00575055" w:rsidRDefault="00FC3192" w:rsidP="00FC3192">
            <w:pPr>
              <w:cnfStyle w:val="000000000000" w:firstRow="0" w:lastRow="0" w:firstColumn="0" w:lastColumn="0" w:oddVBand="0" w:evenVBand="0" w:oddHBand="0" w:evenHBand="0" w:firstRowFirstColumn="0" w:firstRowLastColumn="0" w:lastRowFirstColumn="0" w:lastRowLastColumn="0"/>
              <w:rPr>
                <w:sz w:val="24"/>
              </w:rPr>
            </w:pPr>
            <w:r w:rsidRPr="00575055">
              <w:rPr>
                <w:sz w:val="24"/>
              </w:rPr>
              <w:t>36</w:t>
            </w:r>
          </w:p>
        </w:tc>
        <w:tc>
          <w:tcPr>
            <w:tcW w:w="1180" w:type="dxa"/>
            <w:noWrap/>
          </w:tcPr>
          <w:p w14:paraId="171B0990" w14:textId="0B4F610C" w:rsidR="00FC3192" w:rsidRPr="00575055" w:rsidRDefault="00FC3192" w:rsidP="00FC3192">
            <w:pPr>
              <w:cnfStyle w:val="000000000000" w:firstRow="0" w:lastRow="0" w:firstColumn="0" w:lastColumn="0" w:oddVBand="0" w:evenVBand="0" w:oddHBand="0" w:evenHBand="0" w:firstRowFirstColumn="0" w:firstRowLastColumn="0" w:lastRowFirstColumn="0" w:lastRowLastColumn="0"/>
              <w:rPr>
                <w:sz w:val="24"/>
              </w:rPr>
            </w:pPr>
            <w:r w:rsidRPr="00575055">
              <w:rPr>
                <w:sz w:val="24"/>
              </w:rPr>
              <w:t>0.0488</w:t>
            </w:r>
          </w:p>
        </w:tc>
        <w:tc>
          <w:tcPr>
            <w:tcW w:w="1060" w:type="dxa"/>
            <w:noWrap/>
          </w:tcPr>
          <w:p w14:paraId="034A9389" w14:textId="7F4AAF7F" w:rsidR="00FC3192" w:rsidRPr="00575055" w:rsidRDefault="00FC3192" w:rsidP="00FC3192">
            <w:pPr>
              <w:cnfStyle w:val="000000000000" w:firstRow="0" w:lastRow="0" w:firstColumn="0" w:lastColumn="0" w:oddVBand="0" w:evenVBand="0" w:oddHBand="0" w:evenHBand="0" w:firstRowFirstColumn="0" w:firstRowLastColumn="0" w:lastRowFirstColumn="0" w:lastRowLastColumn="0"/>
              <w:rPr>
                <w:sz w:val="24"/>
              </w:rPr>
            </w:pPr>
            <w:r w:rsidRPr="00575055">
              <w:rPr>
                <w:sz w:val="24"/>
              </w:rPr>
              <w:t>0.261</w:t>
            </w:r>
          </w:p>
        </w:tc>
      </w:tr>
      <w:tr w:rsidR="00FC3192" w:rsidRPr="00DE02E8" w14:paraId="7EEEAC56" w14:textId="77777777" w:rsidTr="00844AC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647" w:type="dxa"/>
            <w:noWrap/>
            <w:hideMark/>
          </w:tcPr>
          <w:p w14:paraId="40E2D7F1" w14:textId="77777777" w:rsidR="00FC3192" w:rsidRPr="00575055" w:rsidRDefault="00FC3192" w:rsidP="00FC3192">
            <w:pPr>
              <w:rPr>
                <w:sz w:val="24"/>
              </w:rPr>
            </w:pPr>
            <w:r w:rsidRPr="00575055">
              <w:rPr>
                <w:sz w:val="24"/>
              </w:rPr>
              <w:t xml:space="preserve">Kintyre pop </w:t>
            </w:r>
            <w:r w:rsidRPr="00575055">
              <w:rPr>
                <w:sz w:val="24"/>
              </w:rPr>
              <w:br/>
              <w:t>(Genetic map)</w:t>
            </w:r>
          </w:p>
        </w:tc>
        <w:tc>
          <w:tcPr>
            <w:tcW w:w="1680" w:type="dxa"/>
            <w:noWrap/>
            <w:hideMark/>
          </w:tcPr>
          <w:p w14:paraId="5982FCF6" w14:textId="77777777" w:rsidR="00FC3192" w:rsidRPr="00575055" w:rsidRDefault="00FC3192" w:rsidP="00FC3192">
            <w:pPr>
              <w:cnfStyle w:val="000000100000" w:firstRow="0" w:lastRow="0" w:firstColumn="0" w:lastColumn="0" w:oddVBand="0" w:evenVBand="0" w:oddHBand="1" w:evenHBand="0" w:firstRowFirstColumn="0" w:firstRowLastColumn="0" w:lastRowFirstColumn="0" w:lastRowLastColumn="0"/>
              <w:rPr>
                <w:sz w:val="24"/>
              </w:rPr>
            </w:pPr>
            <w:r w:rsidRPr="00575055">
              <w:rPr>
                <w:sz w:val="24"/>
              </w:rPr>
              <w:t>7.82</w:t>
            </w:r>
          </w:p>
        </w:tc>
        <w:tc>
          <w:tcPr>
            <w:tcW w:w="900" w:type="dxa"/>
            <w:noWrap/>
            <w:hideMark/>
          </w:tcPr>
          <w:p w14:paraId="112F3CFE" w14:textId="77777777" w:rsidR="00FC3192" w:rsidRPr="00575055" w:rsidRDefault="00FC3192" w:rsidP="00FC3192">
            <w:pPr>
              <w:cnfStyle w:val="000000100000" w:firstRow="0" w:lastRow="0" w:firstColumn="0" w:lastColumn="0" w:oddVBand="0" w:evenVBand="0" w:oddHBand="1" w:evenHBand="0" w:firstRowFirstColumn="0" w:firstRowLastColumn="0" w:lastRowFirstColumn="0" w:lastRowLastColumn="0"/>
              <w:rPr>
                <w:sz w:val="24"/>
              </w:rPr>
            </w:pPr>
            <w:r w:rsidRPr="00575055">
              <w:rPr>
                <w:sz w:val="24"/>
              </w:rPr>
              <w:t>0</w:t>
            </w:r>
          </w:p>
        </w:tc>
        <w:tc>
          <w:tcPr>
            <w:tcW w:w="960" w:type="dxa"/>
            <w:noWrap/>
            <w:hideMark/>
          </w:tcPr>
          <w:p w14:paraId="5C4384A9" w14:textId="77777777" w:rsidR="00FC3192" w:rsidRPr="00575055" w:rsidRDefault="00FC3192" w:rsidP="00FC3192">
            <w:pPr>
              <w:cnfStyle w:val="000000100000" w:firstRow="0" w:lastRow="0" w:firstColumn="0" w:lastColumn="0" w:oddVBand="0" w:evenVBand="0" w:oddHBand="1" w:evenHBand="0" w:firstRowFirstColumn="0" w:firstRowLastColumn="0" w:lastRowFirstColumn="0" w:lastRowLastColumn="0"/>
              <w:rPr>
                <w:sz w:val="24"/>
              </w:rPr>
            </w:pPr>
            <w:r w:rsidRPr="00575055">
              <w:rPr>
                <w:sz w:val="24"/>
              </w:rPr>
              <w:t>22</w:t>
            </w:r>
          </w:p>
        </w:tc>
        <w:tc>
          <w:tcPr>
            <w:tcW w:w="1180" w:type="dxa"/>
            <w:noWrap/>
            <w:hideMark/>
          </w:tcPr>
          <w:p w14:paraId="25451D90" w14:textId="77777777" w:rsidR="00FC3192" w:rsidRPr="00575055" w:rsidRDefault="00FC3192" w:rsidP="00FC3192">
            <w:pPr>
              <w:cnfStyle w:val="000000100000" w:firstRow="0" w:lastRow="0" w:firstColumn="0" w:lastColumn="0" w:oddVBand="0" w:evenVBand="0" w:oddHBand="1" w:evenHBand="0" w:firstRowFirstColumn="0" w:firstRowLastColumn="0" w:lastRowFirstColumn="0" w:lastRowLastColumn="0"/>
              <w:rPr>
                <w:sz w:val="24"/>
              </w:rPr>
            </w:pPr>
            <w:r w:rsidRPr="00575055">
              <w:rPr>
                <w:sz w:val="24"/>
              </w:rPr>
              <w:t>0.019</w:t>
            </w:r>
          </w:p>
        </w:tc>
        <w:tc>
          <w:tcPr>
            <w:tcW w:w="1060" w:type="dxa"/>
            <w:noWrap/>
            <w:hideMark/>
          </w:tcPr>
          <w:p w14:paraId="678BF2CE" w14:textId="77777777" w:rsidR="00FC3192" w:rsidRPr="00575055" w:rsidRDefault="00FC3192" w:rsidP="00FC3192">
            <w:pPr>
              <w:cnfStyle w:val="000000100000" w:firstRow="0" w:lastRow="0" w:firstColumn="0" w:lastColumn="0" w:oddVBand="0" w:evenVBand="0" w:oddHBand="1" w:evenHBand="0" w:firstRowFirstColumn="0" w:firstRowLastColumn="0" w:lastRowFirstColumn="0" w:lastRowLastColumn="0"/>
              <w:rPr>
                <w:sz w:val="24"/>
              </w:rPr>
            </w:pPr>
            <w:r w:rsidRPr="00575055">
              <w:rPr>
                <w:sz w:val="24"/>
              </w:rPr>
              <w:t>0.107</w:t>
            </w:r>
          </w:p>
        </w:tc>
      </w:tr>
      <w:tr w:rsidR="00FC3192" w:rsidRPr="00DE02E8" w14:paraId="3FC4F39F" w14:textId="77777777" w:rsidTr="00844AC5">
        <w:trPr>
          <w:trHeight w:val="290"/>
        </w:trPr>
        <w:tc>
          <w:tcPr>
            <w:cnfStyle w:val="001000000000" w:firstRow="0" w:lastRow="0" w:firstColumn="1" w:lastColumn="0" w:oddVBand="0" w:evenVBand="0" w:oddHBand="0" w:evenHBand="0" w:firstRowFirstColumn="0" w:firstRowLastColumn="0" w:lastRowFirstColumn="0" w:lastRowLastColumn="0"/>
            <w:tcW w:w="2647" w:type="dxa"/>
            <w:noWrap/>
          </w:tcPr>
          <w:p w14:paraId="3EC58D54" w14:textId="77777777" w:rsidR="00FC3192" w:rsidRPr="00575055" w:rsidRDefault="00FC3192" w:rsidP="00FC3192">
            <w:pPr>
              <w:rPr>
                <w:sz w:val="24"/>
              </w:rPr>
            </w:pPr>
            <w:r w:rsidRPr="00575055">
              <w:rPr>
                <w:sz w:val="24"/>
              </w:rPr>
              <w:t>Kintyre pop</w:t>
            </w:r>
          </w:p>
          <w:p w14:paraId="68D53108" w14:textId="4733B1F6" w:rsidR="00FC3192" w:rsidRPr="00575055" w:rsidRDefault="00FC3192" w:rsidP="00FC3192">
            <w:pPr>
              <w:rPr>
                <w:sz w:val="24"/>
              </w:rPr>
            </w:pPr>
            <w:r w:rsidRPr="00575055">
              <w:rPr>
                <w:sz w:val="24"/>
              </w:rPr>
              <w:t>(Physical map)</w:t>
            </w:r>
          </w:p>
        </w:tc>
        <w:tc>
          <w:tcPr>
            <w:tcW w:w="1680" w:type="dxa"/>
            <w:noWrap/>
          </w:tcPr>
          <w:p w14:paraId="55C6F6BE" w14:textId="1E82EA5F" w:rsidR="00FC3192" w:rsidRPr="00575055" w:rsidRDefault="00FC3192" w:rsidP="00FC3192">
            <w:pPr>
              <w:cnfStyle w:val="000000000000" w:firstRow="0" w:lastRow="0" w:firstColumn="0" w:lastColumn="0" w:oddVBand="0" w:evenVBand="0" w:oddHBand="0" w:evenHBand="0" w:firstRowFirstColumn="0" w:firstRowLastColumn="0" w:lastRowFirstColumn="0" w:lastRowLastColumn="0"/>
              <w:rPr>
                <w:sz w:val="24"/>
              </w:rPr>
            </w:pPr>
            <w:r w:rsidRPr="00575055">
              <w:rPr>
                <w:sz w:val="24"/>
              </w:rPr>
              <w:t>9.22</w:t>
            </w:r>
          </w:p>
        </w:tc>
        <w:tc>
          <w:tcPr>
            <w:tcW w:w="900" w:type="dxa"/>
            <w:noWrap/>
          </w:tcPr>
          <w:p w14:paraId="4CF4B402" w14:textId="1F6611AF" w:rsidR="00FC3192" w:rsidRPr="00575055" w:rsidRDefault="00FC3192" w:rsidP="00FC3192">
            <w:pPr>
              <w:cnfStyle w:val="000000000000" w:firstRow="0" w:lastRow="0" w:firstColumn="0" w:lastColumn="0" w:oddVBand="0" w:evenVBand="0" w:oddHBand="0" w:evenHBand="0" w:firstRowFirstColumn="0" w:firstRowLastColumn="0" w:lastRowFirstColumn="0" w:lastRowLastColumn="0"/>
              <w:rPr>
                <w:sz w:val="24"/>
              </w:rPr>
            </w:pPr>
            <w:r w:rsidRPr="00575055">
              <w:rPr>
                <w:sz w:val="24"/>
              </w:rPr>
              <w:t>0</w:t>
            </w:r>
          </w:p>
        </w:tc>
        <w:tc>
          <w:tcPr>
            <w:tcW w:w="960" w:type="dxa"/>
            <w:noWrap/>
          </w:tcPr>
          <w:p w14:paraId="62AA9A86" w14:textId="73A34D44" w:rsidR="00FC3192" w:rsidRPr="00575055" w:rsidRDefault="00FC3192" w:rsidP="00FC3192">
            <w:pPr>
              <w:cnfStyle w:val="000000000000" w:firstRow="0" w:lastRow="0" w:firstColumn="0" w:lastColumn="0" w:oddVBand="0" w:evenVBand="0" w:oddHBand="0" w:evenHBand="0" w:firstRowFirstColumn="0" w:firstRowLastColumn="0" w:lastRowFirstColumn="0" w:lastRowLastColumn="0"/>
              <w:rPr>
                <w:sz w:val="24"/>
              </w:rPr>
            </w:pPr>
            <w:r w:rsidRPr="00575055">
              <w:rPr>
                <w:sz w:val="24"/>
              </w:rPr>
              <w:t>22</w:t>
            </w:r>
          </w:p>
        </w:tc>
        <w:tc>
          <w:tcPr>
            <w:tcW w:w="1180" w:type="dxa"/>
            <w:noWrap/>
          </w:tcPr>
          <w:p w14:paraId="45F6F2CD" w14:textId="70AD24D5" w:rsidR="00FC3192" w:rsidRPr="00575055" w:rsidRDefault="00FC3192" w:rsidP="00FC3192">
            <w:pPr>
              <w:cnfStyle w:val="000000000000" w:firstRow="0" w:lastRow="0" w:firstColumn="0" w:lastColumn="0" w:oddVBand="0" w:evenVBand="0" w:oddHBand="0" w:evenHBand="0" w:firstRowFirstColumn="0" w:firstRowLastColumn="0" w:lastRowFirstColumn="0" w:lastRowLastColumn="0"/>
              <w:rPr>
                <w:sz w:val="24"/>
              </w:rPr>
            </w:pPr>
            <w:r w:rsidRPr="00575055">
              <w:rPr>
                <w:sz w:val="24"/>
              </w:rPr>
              <w:t>0.024</w:t>
            </w:r>
          </w:p>
        </w:tc>
        <w:tc>
          <w:tcPr>
            <w:tcW w:w="1060" w:type="dxa"/>
            <w:noWrap/>
          </w:tcPr>
          <w:p w14:paraId="2DCD806F" w14:textId="0D9F7720" w:rsidR="00FC3192" w:rsidRPr="00575055" w:rsidRDefault="00FC3192" w:rsidP="00FC3192">
            <w:pPr>
              <w:cnfStyle w:val="000000000000" w:firstRow="0" w:lastRow="0" w:firstColumn="0" w:lastColumn="0" w:oddVBand="0" w:evenVBand="0" w:oddHBand="0" w:evenHBand="0" w:firstRowFirstColumn="0" w:firstRowLastColumn="0" w:lastRowFirstColumn="0" w:lastRowLastColumn="0"/>
              <w:rPr>
                <w:sz w:val="24"/>
              </w:rPr>
            </w:pPr>
            <w:r w:rsidRPr="00575055">
              <w:rPr>
                <w:sz w:val="24"/>
              </w:rPr>
              <w:t>0.118</w:t>
            </w:r>
          </w:p>
        </w:tc>
      </w:tr>
    </w:tbl>
    <w:p w14:paraId="483919D2" w14:textId="77777777" w:rsidR="005940A7" w:rsidRPr="00DE02E8" w:rsidRDefault="005940A7" w:rsidP="00F936E6">
      <w:pPr>
        <w:rPr>
          <w:sz w:val="28"/>
        </w:rPr>
      </w:pPr>
    </w:p>
    <w:p w14:paraId="0F4E296F" w14:textId="77777777" w:rsidR="00F40450" w:rsidRDefault="005940A7" w:rsidP="00B5499B">
      <w:commentRangeStart w:id="19"/>
      <w:r>
        <w:rPr>
          <w:noProof/>
          <w:lang w:eastAsia="en-GB"/>
        </w:rPr>
        <w:lastRenderedPageBreak/>
        <w:drawing>
          <wp:anchor distT="0" distB="0" distL="114300" distR="114300" simplePos="0" relativeHeight="251654144" behindDoc="1" locked="0" layoutInCell="1" allowOverlap="1" wp14:anchorId="502C7861" wp14:editId="2C7C2514">
            <wp:simplePos x="0" y="0"/>
            <wp:positionH relativeFrom="column">
              <wp:posOffset>733212</wp:posOffset>
            </wp:positionH>
            <wp:positionV relativeFrom="paragraph">
              <wp:posOffset>514350</wp:posOffset>
            </wp:positionV>
            <wp:extent cx="4278207" cy="3738245"/>
            <wp:effectExtent l="0" t="0" r="8255" b="0"/>
            <wp:wrapTight wrapText="bothSides">
              <wp:wrapPolygon edited="0">
                <wp:start x="0" y="0"/>
                <wp:lineTo x="0" y="21464"/>
                <wp:lineTo x="21545" y="21464"/>
                <wp:lineTo x="2154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relation matrix 1.png"/>
                    <pic:cNvPicPr/>
                  </pic:nvPicPr>
                  <pic:blipFill rotWithShape="1">
                    <a:blip r:embed="rId9">
                      <a:extLst>
                        <a:ext uri="{28A0092B-C50C-407E-A947-70E740481C1C}">
                          <a14:useLocalDpi xmlns:a14="http://schemas.microsoft.com/office/drawing/2010/main" val="0"/>
                        </a:ext>
                      </a:extLst>
                    </a:blip>
                    <a:srcRect l="11275" r="17352"/>
                    <a:stretch/>
                  </pic:blipFill>
                  <pic:spPr bwMode="auto">
                    <a:xfrm>
                      <a:off x="0" y="0"/>
                      <a:ext cx="4278207" cy="37382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commentRangeEnd w:id="19"/>
      <w:r w:rsidR="00094B5B">
        <w:rPr>
          <w:rStyle w:val="CommentReference"/>
        </w:rPr>
        <w:commentReference w:id="19"/>
      </w:r>
    </w:p>
    <w:p w14:paraId="4498436B" w14:textId="77777777" w:rsidR="00F40450" w:rsidRPr="00F40450" w:rsidRDefault="00F40450" w:rsidP="00F40450"/>
    <w:p w14:paraId="205F2D46" w14:textId="77777777" w:rsidR="00F40450" w:rsidRPr="00F40450" w:rsidRDefault="00F40450" w:rsidP="00F40450"/>
    <w:p w14:paraId="7E58A241" w14:textId="77777777" w:rsidR="00F40450" w:rsidRPr="00F40450" w:rsidRDefault="00F40450" w:rsidP="00F40450"/>
    <w:p w14:paraId="295590ED" w14:textId="77777777" w:rsidR="00F40450" w:rsidRPr="00F40450" w:rsidRDefault="00F40450" w:rsidP="00F40450"/>
    <w:p w14:paraId="52A58A92" w14:textId="77777777" w:rsidR="00F40450" w:rsidRPr="00F40450" w:rsidRDefault="00F40450" w:rsidP="00F40450"/>
    <w:p w14:paraId="33C1DEE7" w14:textId="77777777" w:rsidR="00F40450" w:rsidRPr="00F40450" w:rsidRDefault="00F40450" w:rsidP="00F40450"/>
    <w:p w14:paraId="2F9111EB" w14:textId="77777777" w:rsidR="00F40450" w:rsidRPr="00F40450" w:rsidRDefault="00F40450" w:rsidP="00F40450"/>
    <w:p w14:paraId="6B694194" w14:textId="77777777" w:rsidR="00F40450" w:rsidRPr="00F40450" w:rsidRDefault="00F40450" w:rsidP="00F40450"/>
    <w:p w14:paraId="4005C978" w14:textId="77777777" w:rsidR="00F40450" w:rsidRPr="00F40450" w:rsidRDefault="00F40450" w:rsidP="00F40450"/>
    <w:p w14:paraId="390EE06E" w14:textId="77777777" w:rsidR="00F40450" w:rsidRPr="00F40450" w:rsidRDefault="00F40450" w:rsidP="00F40450"/>
    <w:p w14:paraId="0AC49BA7" w14:textId="77777777" w:rsidR="00F40450" w:rsidRPr="00F40450" w:rsidRDefault="00F40450" w:rsidP="00F40450"/>
    <w:p w14:paraId="33941848" w14:textId="77777777" w:rsidR="00F40450" w:rsidRPr="00F40450" w:rsidRDefault="00F40450" w:rsidP="00F40450"/>
    <w:p w14:paraId="537447FD" w14:textId="77777777" w:rsidR="00F40450" w:rsidRPr="00F40450" w:rsidRDefault="00F40450" w:rsidP="00F40450"/>
    <w:p w14:paraId="2EFA99D7" w14:textId="77777777" w:rsidR="00F40450" w:rsidRPr="00F40450" w:rsidRDefault="00F40450" w:rsidP="00F40450"/>
    <w:p w14:paraId="574E9C0F" w14:textId="77777777" w:rsidR="00F40450" w:rsidRPr="003A51D9" w:rsidRDefault="00F40450" w:rsidP="00F40450">
      <w:pPr>
        <w:tabs>
          <w:tab w:val="left" w:pos="1030"/>
        </w:tabs>
        <w:rPr>
          <w:b/>
          <w:i/>
        </w:rPr>
      </w:pPr>
      <w:r w:rsidRPr="003A51D9">
        <w:rPr>
          <w:b/>
          <w:i/>
        </w:rPr>
        <w:t xml:space="preserve">ROH hotspots </w:t>
      </w:r>
    </w:p>
    <w:p w14:paraId="7DC5CAE8" w14:textId="67CF28A4" w:rsidR="00F40450" w:rsidRDefault="005C1A31" w:rsidP="00F40450">
      <w:pPr>
        <w:ind w:firstLine="720"/>
      </w:pPr>
      <w:r>
        <w:t>As demonstrated above w</w:t>
      </w:r>
      <w:r w:rsidR="00683024">
        <w:t>e fin</w:t>
      </w:r>
      <w:r w:rsidR="00F40450" w:rsidRPr="00F40450">
        <w:t>d that the</w:t>
      </w:r>
      <w:r w:rsidR="004869A6">
        <w:t xml:space="preserve"> marker positions used (cM or </w:t>
      </w:r>
      <w:proofErr w:type="spellStart"/>
      <w:r w:rsidR="004869A6">
        <w:t>bp</w:t>
      </w:r>
      <w:proofErr w:type="spellEnd"/>
      <w:r w:rsidR="00F40450" w:rsidRPr="00F40450">
        <w:t xml:space="preserve"> position) affected the number </w:t>
      </w:r>
      <w:r w:rsidR="00E87847">
        <w:t xml:space="preserve">of </w:t>
      </w:r>
      <w:r w:rsidR="00F40450" w:rsidRPr="00F40450">
        <w:t>ROH found in the population</w:t>
      </w:r>
      <w:r w:rsidR="00683024">
        <w:t xml:space="preserve">, we will now explore this effect on </w:t>
      </w:r>
      <w:r w:rsidR="00F40DFA" w:rsidRPr="00F40450">
        <w:t>genomic distribution</w:t>
      </w:r>
      <w:r w:rsidR="004869A6">
        <w:t>s</w:t>
      </w:r>
      <w:r w:rsidR="00F40DFA" w:rsidRPr="00F40450">
        <w:t xml:space="preserve"> of</w:t>
      </w:r>
      <w:r w:rsidR="00F40DFA">
        <w:t xml:space="preserve"> ROH</w:t>
      </w:r>
      <w:r>
        <w:t>.</w:t>
      </w:r>
      <w:r w:rsidR="00F40450" w:rsidRPr="00F40450">
        <w:t xml:space="preserve"> </w:t>
      </w:r>
      <w:r w:rsidR="00F40450">
        <w:t>In</w:t>
      </w:r>
      <w:r w:rsidR="00E33FDE">
        <w:t xml:space="preserve"> the</w:t>
      </w:r>
      <w:r w:rsidR="00F40450">
        <w:t xml:space="preserve"> Rum </w:t>
      </w:r>
      <w:r w:rsidR="00E33FDE">
        <w:t xml:space="preserve">population </w:t>
      </w:r>
      <w:r w:rsidR="00683024">
        <w:t xml:space="preserve">using the genetic map positions </w:t>
      </w:r>
      <w:r w:rsidR="00E33FDE">
        <w:t>there</w:t>
      </w:r>
      <w:r w:rsidR="00F40450">
        <w:t xml:space="preserve"> were 257 SNPs that fell into </w:t>
      </w:r>
      <w:r w:rsidR="00E33FDE">
        <w:t xml:space="preserve">the </w:t>
      </w:r>
      <w:r w:rsidR="00F40450">
        <w:t xml:space="preserve">ROH hotspot category located </w:t>
      </w:r>
      <w:r w:rsidR="00683024">
        <w:t xml:space="preserve">in five regions </w:t>
      </w:r>
      <w:r w:rsidR="00F40450">
        <w:t>across five</w:t>
      </w:r>
      <w:r w:rsidR="002D4AA8">
        <w:t xml:space="preserve"> linkage groups</w:t>
      </w:r>
      <w:r w:rsidR="00F40450">
        <w:t>:</w:t>
      </w:r>
      <w:r w:rsidR="00683024">
        <w:t xml:space="preserve"> 15, 18, 20,</w:t>
      </w:r>
      <w:r w:rsidR="00F40450">
        <w:t xml:space="preserve"> 28</w:t>
      </w:r>
      <w:r w:rsidR="00683024">
        <w:t xml:space="preserve"> and 30 (Fig.2</w:t>
      </w:r>
      <w:r w:rsidR="00E33FDE">
        <w:t>, Table</w:t>
      </w:r>
      <w:r w:rsidR="00683024">
        <w:t xml:space="preserve">). </w:t>
      </w:r>
      <w:r w:rsidR="00F40450">
        <w:t>549 SNPs were categorised as a coldspot in this way</w:t>
      </w:r>
      <w:r w:rsidR="00E33FDE">
        <w:t xml:space="preserve"> </w:t>
      </w:r>
      <w:r w:rsidR="002D4AA8">
        <w:t>occurring</w:t>
      </w:r>
      <w:r w:rsidR="00E33FDE">
        <w:t xml:space="preserve"> on 16</w:t>
      </w:r>
      <w:r w:rsidR="00F40450">
        <w:t xml:space="preserve"> different linkag</w:t>
      </w:r>
      <w:r w:rsidR="003A51D9">
        <w:t>e groups and mainly at the end and</w:t>
      </w:r>
      <w:r w:rsidR="00F40450">
        <w:t xml:space="preserve"> beginning of linkage groups. </w:t>
      </w:r>
      <w:r w:rsidR="00683024">
        <w:br/>
        <w:t>In contrast, using the physical map positions</w:t>
      </w:r>
      <w:r w:rsidR="00E33FDE">
        <w:t xml:space="preserve"> </w:t>
      </w:r>
      <w:r w:rsidR="00C25760">
        <w:t xml:space="preserve">264 SNPs were classed as hotspots in </w:t>
      </w:r>
      <w:r w:rsidR="0031734A">
        <w:t>seven regions</w:t>
      </w:r>
      <w:r w:rsidR="00E33FDE">
        <w:t xml:space="preserve"> </w:t>
      </w:r>
      <w:r w:rsidR="007216A8">
        <w:t>on five linkage groups: five, 15, 18, 20 and 28. Four of which are shared with the genetic map</w:t>
      </w:r>
      <w:r w:rsidR="009D34D4">
        <w:t>, 142 SNPs are classed as hotspots in both methods</w:t>
      </w:r>
      <w:r w:rsidR="007216A8">
        <w:t>. Of these shared hotspots those on linkage group 28 and 15 are shown to a lesser extent using the physical positions than the genetic positions</w:t>
      </w:r>
      <w:r w:rsidR="00E33FDE">
        <w:t>, Fig</w:t>
      </w:r>
      <w:r w:rsidR="007216A8">
        <w:t xml:space="preserve">. </w:t>
      </w:r>
      <w:commentRangeStart w:id="20"/>
      <w:r w:rsidR="00C25760">
        <w:t>244 SNPS were classed as coldspots on 7 linkage groups: two, 7, 11, 21, 22, 28.</w:t>
      </w:r>
      <w:commentRangeEnd w:id="20"/>
      <w:r w:rsidR="009D34D4">
        <w:rPr>
          <w:rStyle w:val="CommentReference"/>
        </w:rPr>
        <w:commentReference w:id="20"/>
      </w:r>
    </w:p>
    <w:p w14:paraId="412B5199" w14:textId="7EDB6D70" w:rsidR="00E4342C" w:rsidRDefault="005E40AB" w:rsidP="00F40450">
      <w:pPr>
        <w:ind w:firstLine="720"/>
      </w:pPr>
      <w:r>
        <w:t>Using the genetic map t</w:t>
      </w:r>
      <w:r w:rsidR="00E4342C">
        <w:t xml:space="preserve">he Kintyre population </w:t>
      </w:r>
      <w:r w:rsidR="00E33FDE">
        <w:t xml:space="preserve">showed </w:t>
      </w:r>
      <w:r>
        <w:t>92 SNPs</w:t>
      </w:r>
      <w:r w:rsidR="00E4342C">
        <w:t xml:space="preserve"> </w:t>
      </w:r>
      <w:r>
        <w:t xml:space="preserve">classed as </w:t>
      </w:r>
      <w:r w:rsidR="00E33FDE">
        <w:t xml:space="preserve">hotspots </w:t>
      </w:r>
      <w:r>
        <w:t>across 4</w:t>
      </w:r>
      <w:r w:rsidR="00C25760">
        <w:t xml:space="preserve"> linkage groups</w:t>
      </w:r>
      <w:r w:rsidR="00E4342C">
        <w:t>:</w:t>
      </w:r>
      <w:r>
        <w:t xml:space="preserve"> </w:t>
      </w:r>
      <w:r w:rsidR="00897F9E">
        <w:t>14,</w:t>
      </w:r>
      <w:r w:rsidR="00E33FDE">
        <w:t xml:space="preserve"> </w:t>
      </w:r>
      <w:r w:rsidR="00897F9E">
        <w:t>18,</w:t>
      </w:r>
      <w:r w:rsidR="00E33FDE">
        <w:t xml:space="preserve"> </w:t>
      </w:r>
      <w:r w:rsidR="00897F9E">
        <w:t>20 and 29</w:t>
      </w:r>
      <w:r w:rsidR="00E4342C">
        <w:t xml:space="preserve">. </w:t>
      </w:r>
      <w:r w:rsidR="00C25760">
        <w:t xml:space="preserve">None </w:t>
      </w:r>
      <w:r w:rsidR="00E4342C">
        <w:t xml:space="preserve">of these hotspots were shared with the Rum population using the genetic map. </w:t>
      </w:r>
      <w:r w:rsidR="00897F9E">
        <w:t xml:space="preserve">2312 </w:t>
      </w:r>
      <w:r w:rsidR="00E4342C">
        <w:t xml:space="preserve">SNPs </w:t>
      </w:r>
      <w:r w:rsidR="00E33FDE">
        <w:t xml:space="preserve">were classed as coldspots </w:t>
      </w:r>
      <w:r w:rsidR="00E4342C">
        <w:t xml:space="preserve">on </w:t>
      </w:r>
      <w:r w:rsidR="00897F9E">
        <w:t xml:space="preserve">30 </w:t>
      </w:r>
      <w:r w:rsidR="00E4342C">
        <w:t>different linkage groups</w:t>
      </w:r>
      <w:r w:rsidR="00897F9E">
        <w:t xml:space="preserve">, only linkage groups: 18, 25 and 27 did not </w:t>
      </w:r>
      <w:r w:rsidR="009D34D4">
        <w:t xml:space="preserve">contain </w:t>
      </w:r>
      <w:r w:rsidR="00897F9E">
        <w:t>a coldspots</w:t>
      </w:r>
      <w:r w:rsidR="00E4342C">
        <w:t xml:space="preserve">. </w:t>
      </w:r>
      <w:r w:rsidR="00E33FDE">
        <w:t>Using the physical map for the Kintyre population 324</w:t>
      </w:r>
      <w:r w:rsidR="00E4342C">
        <w:t xml:space="preserve"> SNPs </w:t>
      </w:r>
      <w:r w:rsidR="00E33FDE">
        <w:t xml:space="preserve">were classed as hotspots and </w:t>
      </w:r>
      <w:r w:rsidR="00AE2DF4">
        <w:t xml:space="preserve">2290 </w:t>
      </w:r>
      <w:r w:rsidR="00E4342C">
        <w:t xml:space="preserve">SNPs were classed as coldspots. </w:t>
      </w:r>
      <w:r w:rsidR="009D34D4">
        <w:t>The Kintyre population shared 45 hotspot SNPs with the Rum population when using the physical map for both</w:t>
      </w:r>
      <w:r w:rsidR="00102DF8">
        <w:t>, in one region on linkage groups 18 which is not classed as a hotspot when using the genetic map.</w:t>
      </w:r>
      <w:r w:rsidR="009D34D4">
        <w:t xml:space="preserve"> </w:t>
      </w:r>
    </w:p>
    <w:p w14:paraId="16FDBC07" w14:textId="77777777" w:rsidR="00AE2DF4" w:rsidRDefault="00AE2DF4" w:rsidP="00F40450">
      <w:pPr>
        <w:ind w:firstLine="720"/>
      </w:pPr>
    </w:p>
    <w:tbl>
      <w:tblPr>
        <w:tblStyle w:val="TableGrid"/>
        <w:tblpPr w:leftFromText="180" w:rightFromText="180" w:vertAnchor="text" w:tblpY="-67"/>
        <w:tblW w:w="0" w:type="auto"/>
        <w:tblLook w:val="04A0" w:firstRow="1" w:lastRow="0" w:firstColumn="1" w:lastColumn="0" w:noHBand="0" w:noVBand="1"/>
      </w:tblPr>
      <w:tblGrid>
        <w:gridCol w:w="2121"/>
        <w:gridCol w:w="1923"/>
        <w:gridCol w:w="2072"/>
        <w:gridCol w:w="2170"/>
        <w:gridCol w:w="2170"/>
      </w:tblGrid>
      <w:tr w:rsidR="00AE2DF4" w14:paraId="51BE2238" w14:textId="77777777" w:rsidTr="00AE2DF4">
        <w:tc>
          <w:tcPr>
            <w:tcW w:w="2121" w:type="dxa"/>
          </w:tcPr>
          <w:p w14:paraId="708093CB" w14:textId="6647DC1D" w:rsidR="00AE2DF4" w:rsidRDefault="00AE2DF4" w:rsidP="00AE2DF4">
            <w:r>
              <w:t>Population</w:t>
            </w:r>
          </w:p>
        </w:tc>
        <w:tc>
          <w:tcPr>
            <w:tcW w:w="1923" w:type="dxa"/>
          </w:tcPr>
          <w:p w14:paraId="0FB2BA60" w14:textId="77777777" w:rsidR="00AE2DF4" w:rsidRDefault="00AE2DF4" w:rsidP="00AE2DF4">
            <w:r>
              <w:t>Map Position used</w:t>
            </w:r>
          </w:p>
        </w:tc>
        <w:tc>
          <w:tcPr>
            <w:tcW w:w="2072" w:type="dxa"/>
          </w:tcPr>
          <w:p w14:paraId="56A4B071" w14:textId="77777777" w:rsidR="00AE2DF4" w:rsidRDefault="00AE2DF4" w:rsidP="00AE2DF4">
            <w:r>
              <w:t xml:space="preserve">Mean </w:t>
            </w:r>
            <w:r w:rsidRPr="00AE2DF4">
              <w:rPr>
                <w:i/>
              </w:rPr>
              <w:t>P</w:t>
            </w:r>
            <w:r>
              <w:t xml:space="preserve"> </w:t>
            </w:r>
          </w:p>
        </w:tc>
        <w:tc>
          <w:tcPr>
            <w:tcW w:w="2170" w:type="dxa"/>
          </w:tcPr>
          <w:p w14:paraId="0711C867" w14:textId="77777777" w:rsidR="00AE2DF4" w:rsidRDefault="00AE2DF4" w:rsidP="00AE2DF4">
            <w:r>
              <w:t xml:space="preserve">Hotspot threshold </w:t>
            </w:r>
          </w:p>
          <w:p w14:paraId="5041D9BB" w14:textId="77777777" w:rsidR="00AE2DF4" w:rsidRDefault="00AE2DF4" w:rsidP="00AE2DF4">
            <w:r>
              <w:t>(99</w:t>
            </w:r>
            <w:r w:rsidRPr="00E33FDE">
              <w:rPr>
                <w:vertAlign w:val="superscript"/>
              </w:rPr>
              <w:t>th</w:t>
            </w:r>
            <w:r>
              <w:t xml:space="preserve"> percentile </w:t>
            </w:r>
            <w:r w:rsidRPr="00E33FDE">
              <w:rPr>
                <w:i/>
              </w:rPr>
              <w:t>P</w:t>
            </w:r>
            <w:r>
              <w:t>)</w:t>
            </w:r>
          </w:p>
        </w:tc>
        <w:tc>
          <w:tcPr>
            <w:tcW w:w="2170" w:type="dxa"/>
          </w:tcPr>
          <w:p w14:paraId="094AAB43" w14:textId="77777777" w:rsidR="00AE2DF4" w:rsidRDefault="00AE2DF4" w:rsidP="00AE2DF4">
            <w:r>
              <w:t xml:space="preserve">Coldspot threshold </w:t>
            </w:r>
          </w:p>
          <w:p w14:paraId="1098D207" w14:textId="77777777" w:rsidR="00AE2DF4" w:rsidRDefault="00AE2DF4" w:rsidP="00AE2DF4">
            <w:r>
              <w:t>(1</w:t>
            </w:r>
            <w:r w:rsidRPr="00E33FDE">
              <w:rPr>
                <w:vertAlign w:val="superscript"/>
              </w:rPr>
              <w:t>st</w:t>
            </w:r>
            <w:r>
              <w:t xml:space="preserve"> percentile </w:t>
            </w:r>
            <w:r w:rsidRPr="00E33FDE">
              <w:rPr>
                <w:i/>
              </w:rPr>
              <w:t>P</w:t>
            </w:r>
            <w:r>
              <w:t xml:space="preserve">) </w:t>
            </w:r>
          </w:p>
        </w:tc>
      </w:tr>
      <w:tr w:rsidR="00AE2DF4" w14:paraId="0B4D84A1" w14:textId="77777777" w:rsidTr="00AE2DF4">
        <w:tc>
          <w:tcPr>
            <w:tcW w:w="2121" w:type="dxa"/>
            <w:vMerge w:val="restart"/>
          </w:tcPr>
          <w:p w14:paraId="0633A9B8" w14:textId="77777777" w:rsidR="00AE2DF4" w:rsidRDefault="00AE2DF4" w:rsidP="00AE2DF4">
            <w:r>
              <w:t>Rum dataset</w:t>
            </w:r>
          </w:p>
        </w:tc>
        <w:tc>
          <w:tcPr>
            <w:tcW w:w="1923" w:type="dxa"/>
          </w:tcPr>
          <w:p w14:paraId="0702B67D" w14:textId="77777777" w:rsidR="00AE2DF4" w:rsidRDefault="00AE2DF4" w:rsidP="00AE2DF4">
            <w:r>
              <w:t>Genetic</w:t>
            </w:r>
          </w:p>
        </w:tc>
        <w:tc>
          <w:tcPr>
            <w:tcW w:w="2072" w:type="dxa"/>
          </w:tcPr>
          <w:p w14:paraId="0E1F8732" w14:textId="0382FDCB" w:rsidR="00AE2DF4" w:rsidRDefault="002D4AA8" w:rsidP="00AE2DF4">
            <w:r>
              <w:t>0.064</w:t>
            </w:r>
            <w:r w:rsidR="00AE2DF4">
              <w:t xml:space="preserve"> </w:t>
            </w:r>
            <w:r w:rsidR="00AE2DF4">
              <w:rPr>
                <w:rFonts w:cstheme="minorHAnsi"/>
              </w:rPr>
              <w:t>±</w:t>
            </w:r>
            <w:r w:rsidR="00AE2DF4">
              <w:t xml:space="preserve"> 0.0002 (SE)</w:t>
            </w:r>
          </w:p>
        </w:tc>
        <w:tc>
          <w:tcPr>
            <w:tcW w:w="2170" w:type="dxa"/>
          </w:tcPr>
          <w:p w14:paraId="6A923BF7" w14:textId="77777777" w:rsidR="00AE2DF4" w:rsidRDefault="00AE2DF4" w:rsidP="00AE2DF4">
            <w:r>
              <w:t>14.9%</w:t>
            </w:r>
          </w:p>
        </w:tc>
        <w:tc>
          <w:tcPr>
            <w:tcW w:w="2170" w:type="dxa"/>
          </w:tcPr>
          <w:p w14:paraId="0713526B" w14:textId="77777777" w:rsidR="00AE2DF4" w:rsidRDefault="00AE2DF4" w:rsidP="00AE2DF4">
            <w:r>
              <w:t>0%</w:t>
            </w:r>
          </w:p>
        </w:tc>
      </w:tr>
      <w:tr w:rsidR="00AE2DF4" w14:paraId="705FABAE" w14:textId="77777777" w:rsidTr="00AE2DF4">
        <w:tc>
          <w:tcPr>
            <w:tcW w:w="2121" w:type="dxa"/>
            <w:vMerge/>
          </w:tcPr>
          <w:p w14:paraId="37E5B8FB" w14:textId="77777777" w:rsidR="00AE2DF4" w:rsidRDefault="00AE2DF4" w:rsidP="00AE2DF4"/>
        </w:tc>
        <w:tc>
          <w:tcPr>
            <w:tcW w:w="1923" w:type="dxa"/>
          </w:tcPr>
          <w:p w14:paraId="02F63A46" w14:textId="77777777" w:rsidR="00AE2DF4" w:rsidRDefault="00AE2DF4" w:rsidP="00AE2DF4">
            <w:r>
              <w:t>Physical</w:t>
            </w:r>
          </w:p>
        </w:tc>
        <w:tc>
          <w:tcPr>
            <w:tcW w:w="2072" w:type="dxa"/>
          </w:tcPr>
          <w:p w14:paraId="3B262EAD" w14:textId="77777777" w:rsidR="00AE2DF4" w:rsidRDefault="00AE2DF4" w:rsidP="00AE2DF4">
            <w:r>
              <w:t xml:space="preserve">0.062 </w:t>
            </w:r>
            <w:r>
              <w:rPr>
                <w:rFonts w:cstheme="minorHAnsi"/>
              </w:rPr>
              <w:t>±</w:t>
            </w:r>
            <w:r>
              <w:t xml:space="preserve"> 0.0002 (SE)</w:t>
            </w:r>
          </w:p>
        </w:tc>
        <w:tc>
          <w:tcPr>
            <w:tcW w:w="2170" w:type="dxa"/>
          </w:tcPr>
          <w:p w14:paraId="42D972E0" w14:textId="77777777" w:rsidR="00AE2DF4" w:rsidRDefault="00AE2DF4" w:rsidP="00AE2DF4">
            <w:r>
              <w:t>14.7%</w:t>
            </w:r>
          </w:p>
        </w:tc>
        <w:tc>
          <w:tcPr>
            <w:tcW w:w="2170" w:type="dxa"/>
          </w:tcPr>
          <w:p w14:paraId="2B18C58E" w14:textId="77777777" w:rsidR="00AE2DF4" w:rsidRDefault="00AE2DF4" w:rsidP="00AE2DF4">
            <w:r>
              <w:t>0%</w:t>
            </w:r>
          </w:p>
        </w:tc>
      </w:tr>
      <w:tr w:rsidR="00AE2DF4" w14:paraId="2F7976FE" w14:textId="77777777" w:rsidTr="00AE2DF4">
        <w:tc>
          <w:tcPr>
            <w:tcW w:w="2121" w:type="dxa"/>
            <w:vMerge w:val="restart"/>
          </w:tcPr>
          <w:p w14:paraId="214A1CE9" w14:textId="77777777" w:rsidR="00AE2DF4" w:rsidRDefault="00AE2DF4" w:rsidP="00AE2DF4">
            <w:r>
              <w:t>Kintyre Dataset</w:t>
            </w:r>
          </w:p>
        </w:tc>
        <w:tc>
          <w:tcPr>
            <w:tcW w:w="1923" w:type="dxa"/>
          </w:tcPr>
          <w:p w14:paraId="3343E34C" w14:textId="77777777" w:rsidR="00AE2DF4" w:rsidRDefault="00AE2DF4" w:rsidP="00AE2DF4">
            <w:r>
              <w:t xml:space="preserve">Genetic </w:t>
            </w:r>
          </w:p>
        </w:tc>
        <w:tc>
          <w:tcPr>
            <w:tcW w:w="2072" w:type="dxa"/>
          </w:tcPr>
          <w:p w14:paraId="4E73AD7B" w14:textId="77777777" w:rsidR="00AE2DF4" w:rsidRDefault="00AE2DF4" w:rsidP="00AE2DF4">
            <w:r>
              <w:t xml:space="preserve">0.034 </w:t>
            </w:r>
            <w:r>
              <w:rPr>
                <w:rFonts w:cstheme="minorHAnsi"/>
              </w:rPr>
              <w:t>±</w:t>
            </w:r>
            <w:r>
              <w:t>0.0002 (SE)</w:t>
            </w:r>
          </w:p>
        </w:tc>
        <w:tc>
          <w:tcPr>
            <w:tcW w:w="2170" w:type="dxa"/>
          </w:tcPr>
          <w:p w14:paraId="46D31D7A" w14:textId="77777777" w:rsidR="00AE2DF4" w:rsidRDefault="00AE2DF4" w:rsidP="00AE2DF4">
            <w:r>
              <w:t>8.3%</w:t>
            </w:r>
          </w:p>
        </w:tc>
        <w:tc>
          <w:tcPr>
            <w:tcW w:w="2170" w:type="dxa"/>
          </w:tcPr>
          <w:p w14:paraId="2C1EAA56" w14:textId="77777777" w:rsidR="00AE2DF4" w:rsidRDefault="00AE2DF4" w:rsidP="00AE2DF4">
            <w:r>
              <w:t>0%</w:t>
            </w:r>
          </w:p>
        </w:tc>
      </w:tr>
      <w:tr w:rsidR="00AE2DF4" w14:paraId="5E8B8CE6" w14:textId="77777777" w:rsidTr="00AE2DF4">
        <w:tc>
          <w:tcPr>
            <w:tcW w:w="2121" w:type="dxa"/>
            <w:vMerge/>
          </w:tcPr>
          <w:p w14:paraId="61D6A844" w14:textId="77777777" w:rsidR="00AE2DF4" w:rsidRDefault="00AE2DF4" w:rsidP="00AE2DF4"/>
        </w:tc>
        <w:tc>
          <w:tcPr>
            <w:tcW w:w="1923" w:type="dxa"/>
          </w:tcPr>
          <w:p w14:paraId="0302292D" w14:textId="77777777" w:rsidR="00AE2DF4" w:rsidRDefault="00AE2DF4" w:rsidP="00AE2DF4">
            <w:r>
              <w:t>Physical</w:t>
            </w:r>
          </w:p>
        </w:tc>
        <w:tc>
          <w:tcPr>
            <w:tcW w:w="2072" w:type="dxa"/>
          </w:tcPr>
          <w:p w14:paraId="04F2491E" w14:textId="77777777" w:rsidR="00AE2DF4" w:rsidRDefault="00AE2DF4" w:rsidP="00AE2DF4">
            <w:r>
              <w:t xml:space="preserve">0.032 </w:t>
            </w:r>
            <w:r>
              <w:rPr>
                <w:rFonts w:cstheme="minorHAnsi"/>
              </w:rPr>
              <w:t>±</w:t>
            </w:r>
            <w:r>
              <w:t xml:space="preserve"> 0.0001 (SE)</w:t>
            </w:r>
          </w:p>
        </w:tc>
        <w:tc>
          <w:tcPr>
            <w:tcW w:w="2170" w:type="dxa"/>
          </w:tcPr>
          <w:p w14:paraId="5DEBA5FE" w14:textId="77777777" w:rsidR="00AE2DF4" w:rsidRDefault="00AE2DF4" w:rsidP="00AE2DF4">
            <w:r>
              <w:t>9.6%</w:t>
            </w:r>
          </w:p>
        </w:tc>
        <w:tc>
          <w:tcPr>
            <w:tcW w:w="2170" w:type="dxa"/>
          </w:tcPr>
          <w:p w14:paraId="344BE48C" w14:textId="77777777" w:rsidR="00AE2DF4" w:rsidRDefault="00AE2DF4" w:rsidP="00AE2DF4">
            <w:r>
              <w:t>0%</w:t>
            </w:r>
          </w:p>
        </w:tc>
      </w:tr>
    </w:tbl>
    <w:p w14:paraId="336F6359" w14:textId="77777777" w:rsidR="00B606B8" w:rsidRDefault="00B606B8" w:rsidP="00F40450">
      <w:pPr>
        <w:ind w:firstLine="720"/>
      </w:pPr>
    </w:p>
    <w:p w14:paraId="6144C9A9" w14:textId="534C56EF" w:rsidR="00E4342C" w:rsidRDefault="00E4342C" w:rsidP="00F40450">
      <w:pPr>
        <w:ind w:firstLine="720"/>
      </w:pPr>
      <w:r>
        <w:lastRenderedPageBreak/>
        <w:t xml:space="preserve">We also find that the patterns of ROH distribution are </w:t>
      </w:r>
      <w:r w:rsidR="008B2A7E">
        <w:t xml:space="preserve">moderately positively </w:t>
      </w:r>
      <w:r>
        <w:t>correlated between the two populations. Usin</w:t>
      </w:r>
      <w:r w:rsidR="007B4CFC">
        <w:t>g the genetic map the correlation</w:t>
      </w:r>
      <w:r>
        <w:t xml:space="preserve"> of </w:t>
      </w:r>
      <w:r w:rsidRPr="008B2A7E">
        <w:rPr>
          <w:i/>
        </w:rPr>
        <w:t>P</w:t>
      </w:r>
      <w:r w:rsidR="007B4CFC">
        <w:t xml:space="preserve"> between the</w:t>
      </w:r>
      <w:r>
        <w:t xml:space="preserve"> Rum and Kintyre populations was </w:t>
      </w:r>
      <w:r w:rsidR="007B4CFC">
        <w:t>r=</w:t>
      </w:r>
      <w:r>
        <w:t>0.567</w:t>
      </w:r>
      <w:r w:rsidR="007B4CFC">
        <w:t xml:space="preserve"> (Pearson’s correlation, p-value: 2.2e-16, </w:t>
      </w:r>
      <w:proofErr w:type="spellStart"/>
      <w:r w:rsidR="007B4CFC">
        <w:t>df</w:t>
      </w:r>
      <w:proofErr w:type="spellEnd"/>
      <w:r w:rsidR="007B4CFC">
        <w:t xml:space="preserve">=24200, t=107.01). The physical map showed a correlation of </w:t>
      </w:r>
      <w:r w:rsidR="007B4CFC" w:rsidRPr="008B2A7E">
        <w:rPr>
          <w:i/>
        </w:rPr>
        <w:t>P</w:t>
      </w:r>
      <w:r w:rsidR="007B4CFC">
        <w:t xml:space="preserve"> of r=0.529 (Pearson’s correlation, p-value:2.2e-16, </w:t>
      </w:r>
      <w:proofErr w:type="spellStart"/>
      <w:r w:rsidR="007B4CFC">
        <w:t>df</w:t>
      </w:r>
      <w:proofErr w:type="spellEnd"/>
      <w:r w:rsidR="007B4CFC">
        <w:t>=24046, t=96.841)</w:t>
      </w:r>
      <w:r w:rsidR="008B2A7E">
        <w:t xml:space="preserve">. When using the list of unfiltered SNPs which have not had SNPs of low density removed this correlation increases to r=0.711 using the genetic map and r=0.167 using the physical map. </w:t>
      </w:r>
    </w:p>
    <w:p w14:paraId="28060FDB" w14:textId="77777777" w:rsidR="00053B16" w:rsidRDefault="00053B16" w:rsidP="00053B16"/>
    <w:p w14:paraId="0B9B1BDB" w14:textId="77777777" w:rsidR="00053B16" w:rsidRDefault="00053B16" w:rsidP="00053B16"/>
    <w:p w14:paraId="5888451F" w14:textId="77777777" w:rsidR="00053B16" w:rsidRDefault="00053B16" w:rsidP="00053B16"/>
    <w:p w14:paraId="7ED0A8AC" w14:textId="77777777" w:rsidR="00053B16" w:rsidRDefault="00053B16" w:rsidP="00053B16"/>
    <w:p w14:paraId="25E3DCB3" w14:textId="77777777" w:rsidR="00053B16" w:rsidRDefault="00053B16" w:rsidP="00053B16"/>
    <w:p w14:paraId="31968F94" w14:textId="77777777" w:rsidR="00053B16" w:rsidRDefault="00053B16" w:rsidP="00053B16"/>
    <w:p w14:paraId="780EDE5B" w14:textId="77777777" w:rsidR="00053B16" w:rsidRDefault="00053B16" w:rsidP="00053B16"/>
    <w:p w14:paraId="6D752EBC" w14:textId="77777777" w:rsidR="00053B16" w:rsidRDefault="00053B16" w:rsidP="00053B16"/>
    <w:p w14:paraId="438ECEDE" w14:textId="77777777" w:rsidR="00053B16" w:rsidRDefault="00053B16" w:rsidP="00053B16">
      <w:r>
        <w:rPr>
          <w:noProof/>
          <w:lang w:eastAsia="en-GB"/>
        </w:rPr>
        <w:drawing>
          <wp:inline distT="0" distB="0" distL="0" distR="0" wp14:anchorId="5772DAB1" wp14:editId="11CEACFE">
            <wp:extent cx="6191885" cy="455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1885" cy="4552950"/>
                    </a:xfrm>
                    <a:prstGeom prst="rect">
                      <a:avLst/>
                    </a:prstGeom>
                    <a:noFill/>
                  </pic:spPr>
                </pic:pic>
              </a:graphicData>
            </a:graphic>
          </wp:inline>
        </w:drawing>
      </w:r>
    </w:p>
    <w:p w14:paraId="58A2FC21" w14:textId="77777777" w:rsidR="008D4B16" w:rsidRDefault="008D4B16" w:rsidP="00F40450">
      <w:pPr>
        <w:tabs>
          <w:tab w:val="left" w:pos="1030"/>
        </w:tabs>
        <w:rPr>
          <w:b/>
          <w:i/>
        </w:rPr>
      </w:pPr>
    </w:p>
    <w:p w14:paraId="7FAF63E3" w14:textId="77777777" w:rsidR="00C53602" w:rsidRDefault="003A51D9" w:rsidP="00F40450">
      <w:pPr>
        <w:tabs>
          <w:tab w:val="left" w:pos="1030"/>
        </w:tabs>
        <w:rPr>
          <w:b/>
          <w:i/>
        </w:rPr>
      </w:pPr>
      <w:r w:rsidRPr="003A51D9">
        <w:rPr>
          <w:b/>
          <w:i/>
        </w:rPr>
        <w:t>Haplotype number and diversity in ROH hotspots</w:t>
      </w:r>
      <w:r w:rsidR="00C53602">
        <w:rPr>
          <w:b/>
          <w:i/>
        </w:rPr>
        <w:t xml:space="preserve"> </w:t>
      </w:r>
    </w:p>
    <w:p w14:paraId="0697FCDF" w14:textId="56055235" w:rsidR="00C53602" w:rsidRPr="00C53602" w:rsidRDefault="008D4B16" w:rsidP="00C53602">
      <w:pPr>
        <w:tabs>
          <w:tab w:val="left" w:pos="1030"/>
        </w:tabs>
      </w:pPr>
      <w:r>
        <w:tab/>
        <w:t xml:space="preserve">Using ROH hotspots identified using the genetic map shown above we explored haplotype number and diversity in a 10 SNP window. We found no differences in the number of unique haplotypes between ROH hotspots, coldspots or the remainder of the genome. </w:t>
      </w:r>
      <w:r w:rsidR="00C53602" w:rsidRPr="00C53602">
        <w:t xml:space="preserve">However, when </w:t>
      </w:r>
      <w:r>
        <w:t xml:space="preserve">we consider </w:t>
      </w:r>
      <w:r w:rsidR="00C53602" w:rsidRPr="00C53602">
        <w:t xml:space="preserve">the number of </w:t>
      </w:r>
      <w:r>
        <w:t xml:space="preserve">occurrences of each haplotype </w:t>
      </w:r>
      <w:r w:rsidR="00C53602" w:rsidRPr="00C53602">
        <w:t>– i.e. haplotype diversity – we found that that ROH hotspots have a lower diversity than both ROH coldspots and the remainder of the genome (Fig. 3B) (</w:t>
      </w:r>
      <w:commentRangeStart w:id="21"/>
      <w:r w:rsidR="00C53602" w:rsidRPr="00C53602">
        <w:rPr>
          <w:highlight w:val="yellow"/>
        </w:rPr>
        <w:t>stats</w:t>
      </w:r>
      <w:commentRangeEnd w:id="21"/>
      <w:r w:rsidR="00847953">
        <w:rPr>
          <w:rStyle w:val="CommentReference"/>
        </w:rPr>
        <w:commentReference w:id="21"/>
      </w:r>
      <w:r w:rsidR="00C53602" w:rsidRPr="00C53602">
        <w:t xml:space="preserve">). Taken together, the similar number of haplotypes but a </w:t>
      </w:r>
      <w:r w:rsidR="00C53602" w:rsidRPr="00C53602">
        <w:lastRenderedPageBreak/>
        <w:t xml:space="preserve">lower diversity in ROH hotspots indicates that ROH hotspots </w:t>
      </w:r>
      <w:r>
        <w:t xml:space="preserve">have </w:t>
      </w:r>
      <w:r w:rsidR="00C53602" w:rsidRPr="00C53602">
        <w:t>more uneven frequencies</w:t>
      </w:r>
      <w:r>
        <w:t xml:space="preserve"> in haplotypes</w:t>
      </w:r>
      <w:r w:rsidR="00C53602" w:rsidRPr="00C53602">
        <w:t xml:space="preserve"> than other parts of the genome. From Fig. 4 it is also clear to see a decrease in haplotype diversity in the region that a hotspot occurs compared to the rest of the linkage group. This is particularly illustrated by linkage groups 15 and 28 where the haplotype diversity for the most of the linkage group is relatively stable outside the hotspot region</w:t>
      </w:r>
      <w:r w:rsidR="00DE02E8">
        <w:t>, Fig 4</w:t>
      </w:r>
      <w:r w:rsidR="00C53602" w:rsidRPr="00C53602">
        <w:t xml:space="preserve">. </w:t>
      </w:r>
    </w:p>
    <w:p w14:paraId="0FCC9ECD" w14:textId="77777777" w:rsidR="003A51D9" w:rsidRPr="003A51D9" w:rsidRDefault="003A51D9" w:rsidP="00F40450">
      <w:pPr>
        <w:tabs>
          <w:tab w:val="left" w:pos="1030"/>
        </w:tabs>
      </w:pPr>
    </w:p>
    <w:p w14:paraId="37F4E342" w14:textId="77777777" w:rsidR="00683024" w:rsidRDefault="003A51D9" w:rsidP="00F40450">
      <w:pPr>
        <w:tabs>
          <w:tab w:val="left" w:pos="1030"/>
        </w:tabs>
      </w:pPr>
      <w:r w:rsidRPr="003A51D9">
        <w:rPr>
          <w:noProof/>
          <w:lang w:eastAsia="en-GB"/>
        </w:rPr>
        <w:drawing>
          <wp:inline distT="0" distB="0" distL="0" distR="0" wp14:anchorId="6B09FD63" wp14:editId="40CF5A33">
            <wp:extent cx="5953760" cy="2234509"/>
            <wp:effectExtent l="0" t="0" r="0" b="0"/>
            <wp:docPr id="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1"/>
                    <a:stretch>
                      <a:fillRect/>
                    </a:stretch>
                  </pic:blipFill>
                  <pic:spPr>
                    <a:xfrm>
                      <a:off x="0" y="0"/>
                      <a:ext cx="5953760" cy="2234509"/>
                    </a:xfrm>
                    <a:prstGeom prst="rect">
                      <a:avLst/>
                    </a:prstGeom>
                  </pic:spPr>
                </pic:pic>
              </a:graphicData>
            </a:graphic>
          </wp:inline>
        </w:drawing>
      </w:r>
    </w:p>
    <w:p w14:paraId="48BF2B13" w14:textId="77777777" w:rsidR="003A51D9" w:rsidRDefault="008D4B16" w:rsidP="00F40450">
      <w:pPr>
        <w:tabs>
          <w:tab w:val="left" w:pos="1030"/>
        </w:tabs>
        <w:rPr>
          <w:b/>
        </w:rPr>
      </w:pPr>
      <w:r>
        <w:rPr>
          <w:b/>
          <w:noProof/>
          <w:lang w:eastAsia="en-GB"/>
        </w:rPr>
        <mc:AlternateContent>
          <mc:Choice Requires="wps">
            <w:drawing>
              <wp:anchor distT="0" distB="0" distL="114300" distR="114300" simplePos="0" relativeHeight="251658240" behindDoc="0" locked="0" layoutInCell="1" allowOverlap="1" wp14:anchorId="3EF45BA7" wp14:editId="6DC42CC4">
                <wp:simplePos x="0" y="0"/>
                <wp:positionH relativeFrom="column">
                  <wp:posOffset>171450</wp:posOffset>
                </wp:positionH>
                <wp:positionV relativeFrom="paragraph">
                  <wp:posOffset>57785</wp:posOffset>
                </wp:positionV>
                <wp:extent cx="6013450" cy="838200"/>
                <wp:effectExtent l="0" t="0" r="6350" b="0"/>
                <wp:wrapNone/>
                <wp:docPr id="9" name="Text Box 9"/>
                <wp:cNvGraphicFramePr/>
                <a:graphic xmlns:a="http://schemas.openxmlformats.org/drawingml/2006/main">
                  <a:graphicData uri="http://schemas.microsoft.com/office/word/2010/wordprocessingShape">
                    <wps:wsp>
                      <wps:cNvSpPr txBox="1"/>
                      <wps:spPr>
                        <a:xfrm>
                          <a:off x="0" y="0"/>
                          <a:ext cx="6013450" cy="838200"/>
                        </a:xfrm>
                        <a:prstGeom prst="rect">
                          <a:avLst/>
                        </a:prstGeom>
                        <a:solidFill>
                          <a:schemeClr val="lt1"/>
                        </a:solidFill>
                        <a:ln w="6350">
                          <a:noFill/>
                        </a:ln>
                      </wps:spPr>
                      <wps:txbx>
                        <w:txbxContent>
                          <w:p w14:paraId="5965C3ED" w14:textId="77777777" w:rsidR="002D4AA8" w:rsidRPr="008D4B16" w:rsidRDefault="002D4AA8">
                            <w:pPr>
                              <w:rPr>
                                <w:sz w:val="20"/>
                              </w:rPr>
                            </w:pPr>
                            <w:r w:rsidRPr="00AD0208">
                              <w:rPr>
                                <w:b/>
                                <w:sz w:val="20"/>
                              </w:rPr>
                              <w:t>Fig 3</w:t>
                            </w:r>
                            <w:r w:rsidRPr="008D4B16">
                              <w:rPr>
                                <w:sz w:val="20"/>
                              </w:rPr>
                              <w:t xml:space="preserve"> – A: Boxplot of number of unique haplotypes in 10 SNP windows for ROH coldspots, ROH hotspots and the remainder of the genome. B: Boxplot of haplotype diversity for 10 SNP windows in ROH coldspots, ROH hotspots and remainder of the genome. Translucent points show the data points in each group. Black points show the outlier points for each 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F45BA7" id="Text Box 9" o:spid="_x0000_s1029" type="#_x0000_t202" style="position:absolute;margin-left:13.5pt;margin-top:4.55pt;width:473.5pt;height:66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" fillcolor="white [3201]" stroked="f" strokeweight=".5pt">
                <v:textbox>
                  <w:txbxContent>
                    <w:p w14:paraId="5965C3ED" w14:textId="77777777" w:rsidR="002D4AA8" w:rsidRPr="008D4B16" w:rsidRDefault="002D4AA8">
                      <w:pPr>
                        <w:rPr>
                          <w:sz w:val="20"/>
                        </w:rPr>
                      </w:pPr>
                      <w:r w:rsidRPr="00AD0208">
                        <w:rPr>
                          <w:b/>
                          <w:sz w:val="20"/>
                        </w:rPr>
                        <w:t>Fig 3</w:t>
                      </w:r>
                      <w:r w:rsidRPr="008D4B16">
                        <w:rPr>
                          <w:sz w:val="20"/>
                        </w:rPr>
                        <w:t xml:space="preserve"> – A: Boxplot of number of unique haplotypes in 10 SNP windows for ROH coldspots, ROH hotspots and the remainder of the genome. B: Boxplot of haplotype diversity for 10 SNP windows in ROH coldspots, ROH hotspots and remainder of the genome. Translucent points show the data points in each group. Black points show the outlier points for each group</w:t>
                      </w:r>
                    </w:p>
                  </w:txbxContent>
                </v:textbox>
              </v:shape>
            </w:pict>
          </mc:Fallback>
        </mc:AlternateContent>
      </w:r>
    </w:p>
    <w:p w14:paraId="68E45868" w14:textId="77777777" w:rsidR="003A51D9" w:rsidRDefault="003A51D9" w:rsidP="00F40450">
      <w:pPr>
        <w:tabs>
          <w:tab w:val="left" w:pos="1030"/>
        </w:tabs>
        <w:rPr>
          <w:b/>
        </w:rPr>
      </w:pPr>
    </w:p>
    <w:p w14:paraId="1B208C30" w14:textId="77777777" w:rsidR="003A51D9" w:rsidRDefault="003A51D9" w:rsidP="00F40450">
      <w:pPr>
        <w:tabs>
          <w:tab w:val="left" w:pos="1030"/>
        </w:tabs>
        <w:rPr>
          <w:b/>
        </w:rPr>
      </w:pPr>
    </w:p>
    <w:p w14:paraId="4AAED152" w14:textId="77777777" w:rsidR="003A51D9" w:rsidRDefault="008D4B16" w:rsidP="00F40450">
      <w:pPr>
        <w:tabs>
          <w:tab w:val="left" w:pos="1030"/>
        </w:tabs>
        <w:rPr>
          <w:b/>
        </w:rPr>
      </w:pPr>
      <w:r>
        <w:rPr>
          <w:noProof/>
          <w:lang w:eastAsia="en-GB"/>
        </w:rPr>
        <mc:AlternateContent>
          <mc:Choice Requires="wpg">
            <w:drawing>
              <wp:anchor distT="0" distB="0" distL="114300" distR="114300" simplePos="0" relativeHeight="251657216" behindDoc="0" locked="0" layoutInCell="1" allowOverlap="1" wp14:anchorId="4DE5C5A9" wp14:editId="19F65E08">
                <wp:simplePos x="0" y="0"/>
                <wp:positionH relativeFrom="margin">
                  <wp:posOffset>-31750</wp:posOffset>
                </wp:positionH>
                <wp:positionV relativeFrom="paragraph">
                  <wp:posOffset>285750</wp:posOffset>
                </wp:positionV>
                <wp:extent cx="6261735" cy="4056380"/>
                <wp:effectExtent l="0" t="0" r="5715" b="1270"/>
                <wp:wrapNone/>
                <wp:docPr id="6" name="Group 6"/>
                <wp:cNvGraphicFramePr/>
                <a:graphic xmlns:a="http://schemas.openxmlformats.org/drawingml/2006/main">
                  <a:graphicData uri="http://schemas.microsoft.com/office/word/2010/wordprocessingGroup">
                    <wpg:wgp>
                      <wpg:cNvGrpSpPr/>
                      <wpg:grpSpPr>
                        <a:xfrm>
                          <a:off x="0" y="0"/>
                          <a:ext cx="6261735" cy="4056380"/>
                          <a:chOff x="0" y="0"/>
                          <a:chExt cx="6261903" cy="4056927"/>
                        </a:xfrm>
                      </wpg:grpSpPr>
                      <pic:pic xmlns:pic="http://schemas.openxmlformats.org/drawingml/2006/picture">
                        <pic:nvPicPr>
                          <pic:cNvPr id="7" name="Picture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188710" cy="3371850"/>
                          </a:xfrm>
                          <a:prstGeom prst="rect">
                            <a:avLst/>
                          </a:prstGeom>
                        </pic:spPr>
                      </pic:pic>
                      <wps:wsp>
                        <wps:cNvPr id="8" name="Text Box 8"/>
                        <wps:cNvSpPr txBox="1"/>
                        <wps:spPr>
                          <a:xfrm>
                            <a:off x="115747" y="3460831"/>
                            <a:ext cx="6146156" cy="596096"/>
                          </a:xfrm>
                          <a:prstGeom prst="rect">
                            <a:avLst/>
                          </a:prstGeom>
                          <a:solidFill>
                            <a:sysClr val="window" lastClr="FFFFFF"/>
                          </a:solidFill>
                          <a:ln w="6350">
                            <a:noFill/>
                          </a:ln>
                        </wps:spPr>
                        <wps:txbx>
                          <w:txbxContent>
                            <w:p w14:paraId="7B3F2C65" w14:textId="6A309A69" w:rsidR="002D4AA8" w:rsidRPr="00435C25" w:rsidRDefault="002D4AA8" w:rsidP="00C53602">
                              <w:pPr>
                                <w:rPr>
                                  <w:sz w:val="20"/>
                                </w:rPr>
                              </w:pPr>
                              <w:r w:rsidRPr="00435C25">
                                <w:rPr>
                                  <w:b/>
                                  <w:sz w:val="20"/>
                                </w:rPr>
                                <w:t>Fig 4</w:t>
                              </w:r>
                              <w:r w:rsidRPr="00435C25">
                                <w:rPr>
                                  <w:sz w:val="20"/>
                                </w:rPr>
                                <w:t xml:space="preserve"> – Haplotype diversity in 10 SNP windows across linkage groups containing ROH hotspots</w:t>
                              </w:r>
                              <w:r>
                                <w:rPr>
                                  <w:sz w:val="20"/>
                                </w:rPr>
                                <w:t xml:space="preserve">. </w:t>
                              </w:r>
                              <w:r w:rsidRPr="00435C25">
                                <w:rPr>
                                  <w:sz w:val="20"/>
                                </w:rPr>
                                <w:t xml:space="preserve">Blue dashed lines indicate ROH hotspot regions.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DE5C5A9" id="Group 6" o:spid="_x0000_s1030" style="position:absolute;margin-left:-2.5pt;margin-top:22.5pt;width:493.05pt;height:319.4pt;z-index:251657216;mso-position-horizontal-relative:margin" coordsize="62619,405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1" type="#_x0000_t75" style="position:absolute;width:61887;height:33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">
                  <v:imagedata r:id="rId13" o:title=""/>
                  <v:path arrowok="t"/>
                </v:shape>
                <v:shape id="Text Box 8" o:spid="_x0000_s1032" type="#_x0000_t202" style="position:absolute;left:1157;top:34608;width:61462;height:5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" fillcolor="window" stroked="f" strokeweight=".5pt">
                  <v:textbox>
                    <w:txbxContent>
                      <w:p w14:paraId="7B3F2C65" w14:textId="6A309A69" w:rsidR="002D4AA8" w:rsidRPr="00435C25" w:rsidRDefault="002D4AA8" w:rsidP="00C53602">
                        <w:pPr>
                          <w:rPr>
                            <w:sz w:val="20"/>
                          </w:rPr>
                        </w:pPr>
                        <w:r w:rsidRPr="00435C25">
                          <w:rPr>
                            <w:b/>
                            <w:sz w:val="20"/>
                          </w:rPr>
                          <w:t>Fig 4</w:t>
                        </w:r>
                        <w:r w:rsidRPr="00435C25">
                          <w:rPr>
                            <w:sz w:val="20"/>
                          </w:rPr>
                          <w:t xml:space="preserve"> – Haplotype diversity in 10 SNP windows across linkage groups containing ROH hotspots</w:t>
                        </w:r>
                        <w:r>
                          <w:rPr>
                            <w:sz w:val="20"/>
                          </w:rPr>
                          <w:t xml:space="preserve">. </w:t>
                        </w:r>
                        <w:r w:rsidRPr="00435C25">
                          <w:rPr>
                            <w:sz w:val="20"/>
                          </w:rPr>
                          <w:t xml:space="preserve">Blue dashed lines indicate ROH hotspot regions. </w:t>
                        </w:r>
                      </w:p>
                    </w:txbxContent>
                  </v:textbox>
                </v:shape>
                <w10:wrap anchorx="margin"/>
              </v:group>
            </w:pict>
          </mc:Fallback>
        </mc:AlternateContent>
      </w:r>
    </w:p>
    <w:p w14:paraId="2FA1265C" w14:textId="77777777" w:rsidR="003A51D9" w:rsidRDefault="003A51D9" w:rsidP="00F40450">
      <w:pPr>
        <w:tabs>
          <w:tab w:val="left" w:pos="1030"/>
        </w:tabs>
        <w:rPr>
          <w:b/>
        </w:rPr>
      </w:pPr>
    </w:p>
    <w:p w14:paraId="54495CA8" w14:textId="77777777" w:rsidR="003A51D9" w:rsidRDefault="003A51D9" w:rsidP="00F40450">
      <w:pPr>
        <w:tabs>
          <w:tab w:val="left" w:pos="1030"/>
        </w:tabs>
        <w:rPr>
          <w:b/>
        </w:rPr>
      </w:pPr>
    </w:p>
    <w:p w14:paraId="1D746C94" w14:textId="77777777" w:rsidR="003A51D9" w:rsidRDefault="003A51D9" w:rsidP="00F40450">
      <w:pPr>
        <w:tabs>
          <w:tab w:val="left" w:pos="1030"/>
        </w:tabs>
        <w:rPr>
          <w:b/>
        </w:rPr>
      </w:pPr>
    </w:p>
    <w:p w14:paraId="1676318D" w14:textId="77777777" w:rsidR="003A51D9" w:rsidRDefault="003A51D9" w:rsidP="00F40450">
      <w:pPr>
        <w:tabs>
          <w:tab w:val="left" w:pos="1030"/>
        </w:tabs>
        <w:rPr>
          <w:b/>
        </w:rPr>
      </w:pPr>
    </w:p>
    <w:p w14:paraId="4F57A226" w14:textId="77777777" w:rsidR="002F7154" w:rsidRDefault="00683024" w:rsidP="00F40450">
      <w:pPr>
        <w:tabs>
          <w:tab w:val="left" w:pos="1030"/>
        </w:tabs>
        <w:rPr>
          <w:b/>
        </w:rPr>
      </w:pPr>
      <w:r w:rsidRPr="003A51D9">
        <w:rPr>
          <w:b/>
        </w:rPr>
        <w:t>Population comparison</w:t>
      </w:r>
    </w:p>
    <w:p w14:paraId="6FF460EC" w14:textId="77777777" w:rsidR="002F7154" w:rsidRPr="002F7154" w:rsidRDefault="002F7154" w:rsidP="002F7154"/>
    <w:p w14:paraId="0D3724C4" w14:textId="77777777" w:rsidR="002F7154" w:rsidRPr="002F7154" w:rsidRDefault="002F7154" w:rsidP="002F7154"/>
    <w:p w14:paraId="178A1D64" w14:textId="77777777" w:rsidR="002F7154" w:rsidRPr="002F7154" w:rsidRDefault="002F7154" w:rsidP="002F7154"/>
    <w:p w14:paraId="289642EC" w14:textId="77777777" w:rsidR="002F7154" w:rsidRPr="002F7154" w:rsidRDefault="002F7154" w:rsidP="002F7154"/>
    <w:p w14:paraId="2792170D" w14:textId="77777777" w:rsidR="002F7154" w:rsidRPr="002F7154" w:rsidRDefault="002F7154" w:rsidP="002F7154"/>
    <w:p w14:paraId="2A8B13DB" w14:textId="77777777" w:rsidR="002F7154" w:rsidRPr="002F7154" w:rsidRDefault="002F7154" w:rsidP="002F7154"/>
    <w:p w14:paraId="34859300" w14:textId="77777777" w:rsidR="002F7154" w:rsidRPr="002F7154" w:rsidRDefault="002F7154" w:rsidP="002F7154"/>
    <w:p w14:paraId="036523B2" w14:textId="77777777" w:rsidR="002F7154" w:rsidRPr="002F7154" w:rsidRDefault="002F7154" w:rsidP="002F7154"/>
    <w:p w14:paraId="5A171C15" w14:textId="77777777" w:rsidR="002F7154" w:rsidRPr="002F7154" w:rsidRDefault="002F7154" w:rsidP="002F7154"/>
    <w:p w14:paraId="439D4937" w14:textId="77777777" w:rsidR="002F7154" w:rsidRPr="002F7154" w:rsidRDefault="002F7154" w:rsidP="002F7154"/>
    <w:p w14:paraId="040E98ED" w14:textId="77777777" w:rsidR="002F7154" w:rsidRDefault="002F7154" w:rsidP="002F7154"/>
    <w:p w14:paraId="3F0D7CB0" w14:textId="77777777" w:rsidR="00683024" w:rsidRDefault="00683024" w:rsidP="002F7154"/>
    <w:p w14:paraId="03753572" w14:textId="77777777" w:rsidR="002F7154" w:rsidRDefault="002F7154" w:rsidP="002F7154"/>
    <w:p w14:paraId="42901128" w14:textId="77777777" w:rsidR="002F7154" w:rsidRDefault="002F7154" w:rsidP="002F7154"/>
    <w:p w14:paraId="7D58B8A1" w14:textId="77777777" w:rsidR="002F7154" w:rsidRDefault="002F7154" w:rsidP="002F7154">
      <w:pPr>
        <w:rPr>
          <w:b/>
          <w:i/>
        </w:rPr>
      </w:pPr>
      <w:r w:rsidRPr="002F7154">
        <w:rPr>
          <w:b/>
          <w:i/>
        </w:rPr>
        <w:t>Simulations</w:t>
      </w:r>
    </w:p>
    <w:p w14:paraId="4FAFE702" w14:textId="77777777" w:rsidR="002F7154" w:rsidRDefault="002F7154" w:rsidP="002F7154"/>
    <w:p w14:paraId="2A3E0E92" w14:textId="2C63C346" w:rsidR="00FA18F9" w:rsidRDefault="002F7154" w:rsidP="004869A6">
      <w:pPr>
        <w:ind w:firstLine="720"/>
      </w:pPr>
      <w:r>
        <w:t xml:space="preserve">In our simulations, population history had the </w:t>
      </w:r>
      <w:r w:rsidR="00811BEB">
        <w:t xml:space="preserve">greatest </w:t>
      </w:r>
      <w:r>
        <w:t xml:space="preserve">effect on ROH distributions. For each population history scenario we </w:t>
      </w:r>
      <w:r w:rsidR="000038A6">
        <w:t xml:space="preserve">compared various models to a neutral model with a constant recombination rate and no selection. We investigated on </w:t>
      </w:r>
      <w:r>
        <w:t xml:space="preserve">the effects of </w:t>
      </w:r>
      <w:r w:rsidR="000038A6">
        <w:t>varying</w:t>
      </w:r>
      <w:r>
        <w:t xml:space="preserve"> recombination rates over the chromosome, selection, both selection and varied recombination, and higher selection coefficients with varied recombination rates. As can be seen in F</w:t>
      </w:r>
      <w:r w:rsidR="005A63C5">
        <w:t xml:space="preserve">ig. </w:t>
      </w:r>
      <w:r>
        <w:t xml:space="preserve"> </w:t>
      </w:r>
      <w:r w:rsidR="000038A6">
        <w:t xml:space="preserve">within </w:t>
      </w:r>
      <w:r w:rsidR="005A63C5">
        <w:t xml:space="preserve">a </w:t>
      </w:r>
      <w:r w:rsidR="000038A6">
        <w:t xml:space="preserve">population history </w:t>
      </w:r>
      <w:r w:rsidR="005A63C5">
        <w:t xml:space="preserve">scenario </w:t>
      </w:r>
      <w:r>
        <w:t xml:space="preserve">neither </w:t>
      </w:r>
      <w:r w:rsidR="000038A6">
        <w:t xml:space="preserve">model differed greatly from the neutral model for mean </w:t>
      </w:r>
      <w:r w:rsidR="000038A6" w:rsidRPr="000038A6">
        <w:rPr>
          <w:i/>
        </w:rPr>
        <w:t>P</w:t>
      </w:r>
      <w:r w:rsidR="000038A6">
        <w:t xml:space="preserve">. However, when we look between population histories there is a noticeable variation. Having a severe bottleneck gives a higher mean P but with more variability between simulations of the same model. The </w:t>
      </w:r>
      <w:r w:rsidR="00811BEB">
        <w:t xml:space="preserve">simulated </w:t>
      </w:r>
      <w:r w:rsidR="000038A6">
        <w:t>Rum population history model has a lower mean P</w:t>
      </w:r>
      <w:r w:rsidR="00654BA6">
        <w:t>. The two models including both varied recombination rates and selection show slightly higher mean P than the neutr</w:t>
      </w:r>
      <w:r w:rsidR="00AF18A6">
        <w:t>al model, but this difference appears to be</w:t>
      </w:r>
      <w:r w:rsidR="00654BA6">
        <w:t xml:space="preserve"> not significant. The population model with no bottleneck understandably has a much lower mean P as it has a higher Ne. The top 1% P (indicating the ROH hotspot threshold) shows a similar pattern between population histories </w:t>
      </w:r>
      <w:r w:rsidR="00FA18F9">
        <w:t xml:space="preserve">but with slightly more variation within simulation models. For all population histories the variation in mean P and top 1% P varies the most with the higher selection coefficients with varied recombination rate. </w:t>
      </w:r>
    </w:p>
    <w:p w14:paraId="29C1BE86" w14:textId="01E3F2AD" w:rsidR="005A63C5" w:rsidRDefault="00752A31" w:rsidP="002F7154">
      <w:r>
        <w:rPr>
          <w:noProof/>
          <w:lang w:eastAsia="en-GB"/>
        </w:rPr>
        <mc:AlternateContent>
          <mc:Choice Requires="wpg">
            <w:drawing>
              <wp:anchor distT="0" distB="0" distL="114300" distR="114300" simplePos="0" relativeHeight="251672576" behindDoc="0" locked="0" layoutInCell="1" allowOverlap="1" wp14:anchorId="20E18D66" wp14:editId="1B821214">
                <wp:simplePos x="0" y="0"/>
                <wp:positionH relativeFrom="column">
                  <wp:posOffset>3976</wp:posOffset>
                </wp:positionH>
                <wp:positionV relativeFrom="paragraph">
                  <wp:posOffset>962191</wp:posOffset>
                </wp:positionV>
                <wp:extent cx="6645910" cy="2615813"/>
                <wp:effectExtent l="0" t="0" r="2540" b="0"/>
                <wp:wrapNone/>
                <wp:docPr id="25" name="Group 25"/>
                <wp:cNvGraphicFramePr/>
                <a:graphic xmlns:a="http://schemas.openxmlformats.org/drawingml/2006/main">
                  <a:graphicData uri="http://schemas.microsoft.com/office/word/2010/wordprocessingGroup">
                    <wpg:wgp>
                      <wpg:cNvGrpSpPr/>
                      <wpg:grpSpPr>
                        <a:xfrm>
                          <a:off x="0" y="0"/>
                          <a:ext cx="6645910" cy="2615813"/>
                          <a:chOff x="0" y="0"/>
                          <a:chExt cx="6645910" cy="2615813"/>
                        </a:xfrm>
                      </wpg:grpSpPr>
                      <wpg:grpSp>
                        <wpg:cNvPr id="20" name="Group 20"/>
                        <wpg:cNvGrpSpPr/>
                        <wpg:grpSpPr>
                          <a:xfrm>
                            <a:off x="0" y="143123"/>
                            <a:ext cx="6645910" cy="2472690"/>
                            <a:chOff x="0" y="0"/>
                            <a:chExt cx="6645910" cy="2472690"/>
                          </a:xfrm>
                        </wpg:grpSpPr>
                        <pic:pic xmlns:pic="http://schemas.openxmlformats.org/drawingml/2006/picture">
                          <pic:nvPicPr>
                            <pic:cNvPr id="11" name="Picture 1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6645910" cy="2472690"/>
                            </a:xfrm>
                            <a:prstGeom prst="rect">
                              <a:avLst/>
                            </a:prstGeom>
                          </pic:spPr>
                        </pic:pic>
                        <pic:pic xmlns:pic="http://schemas.openxmlformats.org/drawingml/2006/picture">
                          <pic:nvPicPr>
                            <pic:cNvPr id="14" name="Picture 14"/>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5251688" y="244492"/>
                              <a:ext cx="1284605" cy="1016000"/>
                            </a:xfrm>
                            <a:prstGeom prst="rect">
                              <a:avLst/>
                            </a:prstGeom>
                          </pic:spPr>
                        </pic:pic>
                      </wpg:grpSp>
                      <wps:wsp>
                        <wps:cNvPr id="15" name="Text Box 15"/>
                        <wps:cNvSpPr txBox="1"/>
                        <wps:spPr>
                          <a:xfrm>
                            <a:off x="23854" y="0"/>
                            <a:ext cx="683260" cy="612140"/>
                          </a:xfrm>
                          <a:prstGeom prst="rect">
                            <a:avLst/>
                          </a:prstGeom>
                          <a:noFill/>
                          <a:ln w="6350">
                            <a:noFill/>
                          </a:ln>
                        </wps:spPr>
                        <wps:txbx>
                          <w:txbxContent>
                            <w:p w14:paraId="0B504CA6" w14:textId="7C2B5125" w:rsidR="002D4AA8" w:rsidRPr="00752A31" w:rsidRDefault="002D4AA8">
                              <w:pPr>
                                <w:rPr>
                                  <w:b/>
                                </w:rPr>
                              </w:pPr>
                              <w:r w:rsidRPr="00752A31">
                                <w:rPr>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0E18D66" id="Group 25" o:spid="_x0000_s1033" style="position:absolute;margin-left:.3pt;margin-top:75.75pt;width:523.3pt;height:205.95pt;z-index:251672576" coordsize="66459,261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">
                <v:group id="Group 20" o:spid="_x0000_s1034" style="position:absolute;top:1431;width:66459;height:24727" coordsize="66459,24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Picture 11" o:spid="_x0000_s1035" type="#_x0000_t75" style="position:absolute;width:66459;height:24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">
                    <v:imagedata r:id="rId16" o:title=""/>
                    <v:path arrowok="t"/>
                  </v:shape>
                  <v:shape id="Picture 14" o:spid="_x0000_s1036" type="#_x0000_t75" style="position:absolute;left:52516;top:2444;width:12846;height:10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">
                    <v:imagedata r:id="rId17" o:title=""/>
                    <v:path arrowok="t"/>
                  </v:shape>
                </v:group>
                <v:shape id="Text Box 15" o:spid="_x0000_s1037" type="#_x0000_t202" style="position:absolute;left:238;width:6833;height:6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0B504CA6" w14:textId="7C2B5125" w:rsidR="002D4AA8" w:rsidRPr="00752A31" w:rsidRDefault="002D4AA8">
                        <w:pPr>
                          <w:rPr>
                            <w:b/>
                          </w:rPr>
                        </w:pPr>
                        <w:r w:rsidRPr="00752A31">
                          <w:rPr>
                            <w:b/>
                          </w:rPr>
                          <w:t>A</w:t>
                        </w:r>
                      </w:p>
                    </w:txbxContent>
                  </v:textbox>
                </v:shape>
              </v:group>
            </w:pict>
          </mc:Fallback>
        </mc:AlternateContent>
      </w:r>
      <w:r w:rsidR="00811BEB">
        <w:t>When we compare these</w:t>
      </w:r>
      <w:r>
        <w:t xml:space="preserve"> simulation</w:t>
      </w:r>
      <w:r w:rsidR="00811BEB">
        <w:t xml:space="preserve"> results to the empirical data from Rum we cannot conclude that the ROH hotspots found are sites of positive selection. </w:t>
      </w:r>
      <w:r w:rsidR="00F35427">
        <w:t xml:space="preserve">In the Rum history simulations mean </w:t>
      </w:r>
      <w:r w:rsidR="00F35427" w:rsidRPr="00752A31">
        <w:rPr>
          <w:i/>
        </w:rPr>
        <w:t>P</w:t>
      </w:r>
      <w:r w:rsidR="00F35427">
        <w:t xml:space="preserve"> and top 1 % </w:t>
      </w:r>
      <w:r w:rsidR="00F35427" w:rsidRPr="00752A31">
        <w:rPr>
          <w:i/>
        </w:rPr>
        <w:t>P</w:t>
      </w:r>
      <w:r w:rsidR="00F35427">
        <w:t xml:space="preserve"> are comparable to the results from the empirical data</w:t>
      </w:r>
      <w:r w:rsidR="000853BD">
        <w:t xml:space="preserve"> from Rum</w:t>
      </w:r>
      <w:r w:rsidR="00F35427">
        <w:t xml:space="preserve">. From the simulations we show no </w:t>
      </w:r>
      <w:r w:rsidR="00811BEB">
        <w:t>model differs</w:t>
      </w:r>
      <w:r w:rsidR="00F35427">
        <w:t xml:space="preserve"> greatly from the neutral model</w:t>
      </w:r>
      <w:r w:rsidR="006B4694">
        <w:t xml:space="preserve">. Indicating that the results from the empirical data were equally likely to occur from a neutral model than that of a model which included selection. </w:t>
      </w:r>
    </w:p>
    <w:p w14:paraId="08B6D919" w14:textId="6DC447F8" w:rsidR="00654BA6" w:rsidRDefault="00654BA6" w:rsidP="002F7154"/>
    <w:p w14:paraId="69B35352" w14:textId="77777777" w:rsidR="00654BA6" w:rsidRPr="00654BA6" w:rsidRDefault="00654BA6" w:rsidP="00654BA6"/>
    <w:p w14:paraId="1F905652" w14:textId="77777777" w:rsidR="00654BA6" w:rsidRPr="00654BA6" w:rsidRDefault="00654BA6" w:rsidP="00654BA6">
      <w:pPr>
        <w:ind w:firstLine="720"/>
      </w:pPr>
    </w:p>
    <w:p w14:paraId="7F4C3FFB" w14:textId="77777777" w:rsidR="00654BA6" w:rsidRPr="00654BA6" w:rsidRDefault="00654BA6" w:rsidP="00654BA6"/>
    <w:p w14:paraId="2B3F893B" w14:textId="77777777" w:rsidR="00654BA6" w:rsidRPr="00654BA6" w:rsidRDefault="00654BA6" w:rsidP="00654BA6"/>
    <w:p w14:paraId="3F805874" w14:textId="77777777" w:rsidR="00654BA6" w:rsidRPr="00654BA6" w:rsidRDefault="00654BA6" w:rsidP="00654BA6"/>
    <w:p w14:paraId="39CE2093" w14:textId="77777777" w:rsidR="00654BA6" w:rsidRPr="00654BA6" w:rsidRDefault="00654BA6" w:rsidP="00654BA6"/>
    <w:p w14:paraId="33C4775A" w14:textId="77777777" w:rsidR="00654BA6" w:rsidRPr="00654BA6" w:rsidRDefault="00654BA6" w:rsidP="00654BA6"/>
    <w:p w14:paraId="13238A45" w14:textId="77777777" w:rsidR="00654BA6" w:rsidRPr="00654BA6" w:rsidRDefault="00654BA6" w:rsidP="00654BA6"/>
    <w:p w14:paraId="557C32FC" w14:textId="5A33DB6E" w:rsidR="00654BA6" w:rsidRPr="00654BA6" w:rsidRDefault="00752A31" w:rsidP="00654BA6">
      <w:r>
        <w:rPr>
          <w:noProof/>
          <w:lang w:eastAsia="en-GB"/>
        </w:rPr>
        <mc:AlternateContent>
          <mc:Choice Requires="wpg">
            <w:drawing>
              <wp:anchor distT="0" distB="0" distL="114300" distR="114300" simplePos="0" relativeHeight="251675648" behindDoc="0" locked="0" layoutInCell="1" allowOverlap="1" wp14:anchorId="1275F00B" wp14:editId="67FC5371">
                <wp:simplePos x="0" y="0"/>
                <wp:positionH relativeFrom="column">
                  <wp:posOffset>-3976</wp:posOffset>
                </wp:positionH>
                <wp:positionV relativeFrom="paragraph">
                  <wp:posOffset>215928</wp:posOffset>
                </wp:positionV>
                <wp:extent cx="6645910" cy="2536300"/>
                <wp:effectExtent l="0" t="0" r="2540" b="0"/>
                <wp:wrapNone/>
                <wp:docPr id="26" name="Group 26"/>
                <wp:cNvGraphicFramePr/>
                <a:graphic xmlns:a="http://schemas.openxmlformats.org/drawingml/2006/main">
                  <a:graphicData uri="http://schemas.microsoft.com/office/word/2010/wordprocessingGroup">
                    <wpg:wgp>
                      <wpg:cNvGrpSpPr/>
                      <wpg:grpSpPr>
                        <a:xfrm>
                          <a:off x="0" y="0"/>
                          <a:ext cx="6645910" cy="2536300"/>
                          <a:chOff x="0" y="0"/>
                          <a:chExt cx="6645910" cy="2536300"/>
                        </a:xfrm>
                      </wpg:grpSpPr>
                      <wpg:grpSp>
                        <wpg:cNvPr id="21" name="Group 21"/>
                        <wpg:cNvGrpSpPr/>
                        <wpg:grpSpPr>
                          <a:xfrm>
                            <a:off x="0" y="63610"/>
                            <a:ext cx="6645910" cy="2472690"/>
                            <a:chOff x="0" y="0"/>
                            <a:chExt cx="6645910" cy="2472690"/>
                          </a:xfrm>
                        </wpg:grpSpPr>
                        <pic:pic xmlns:pic="http://schemas.openxmlformats.org/drawingml/2006/picture">
                          <pic:nvPicPr>
                            <pic:cNvPr id="17" name="Picture 17"/>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6645910" cy="2472690"/>
                            </a:xfrm>
                            <a:prstGeom prst="rect">
                              <a:avLst/>
                            </a:prstGeom>
                          </pic:spPr>
                        </pic:pic>
                        <pic:pic xmlns:pic="http://schemas.openxmlformats.org/drawingml/2006/picture">
                          <pic:nvPicPr>
                            <pic:cNvPr id="16" name="Picture 16"/>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5217459" y="210263"/>
                              <a:ext cx="1359535" cy="1085215"/>
                            </a:xfrm>
                            <a:prstGeom prst="rect">
                              <a:avLst/>
                            </a:prstGeom>
                          </pic:spPr>
                        </pic:pic>
                      </wpg:grpSp>
                      <wps:wsp>
                        <wps:cNvPr id="23" name="Text Box 23"/>
                        <wps:cNvSpPr txBox="1"/>
                        <wps:spPr>
                          <a:xfrm>
                            <a:off x="7952" y="0"/>
                            <a:ext cx="683260" cy="612140"/>
                          </a:xfrm>
                          <a:prstGeom prst="rect">
                            <a:avLst/>
                          </a:prstGeom>
                          <a:noFill/>
                          <a:ln w="6350">
                            <a:noFill/>
                          </a:ln>
                        </wps:spPr>
                        <wps:txbx>
                          <w:txbxContent>
                            <w:p w14:paraId="4F84B5D8" w14:textId="43BDCAD1" w:rsidR="002D4AA8" w:rsidRPr="00752A31" w:rsidRDefault="002D4AA8" w:rsidP="00752A31">
                              <w:pPr>
                                <w:rPr>
                                  <w:b/>
                                </w:rPr>
                              </w:pPr>
                              <w:r>
                                <w:rPr>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275F00B" id="Group 26" o:spid="_x0000_s1038" style="position:absolute;margin-left:-.3pt;margin-top:17pt;width:523.3pt;height:199.7pt;z-index:251675648" coordsize="66459,253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">
                <v:group id="Group 21" o:spid="_x0000_s1039" style="position:absolute;top:636;width:66459;height:24727" coordsize="66459,24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Picture 17" o:spid="_x0000_s1040" type="#_x0000_t75" style="position:absolute;width:66459;height:24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">
                    <v:imagedata r:id="rId20" o:title=""/>
                    <v:path arrowok="t"/>
                  </v:shape>
                  <v:shape id="Picture 16" o:spid="_x0000_s1041" type="#_x0000_t75" style="position:absolute;left:52174;top:2102;width:13595;height:108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">
                    <v:imagedata r:id="rId21" o:title=""/>
                    <v:path arrowok="t"/>
                  </v:shape>
                </v:group>
                <v:shape id="Text Box 23" o:spid="_x0000_s1042" type="#_x0000_t202" style="position:absolute;left:79;width:6833;height:6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4F84B5D8" w14:textId="43BDCAD1" w:rsidR="002D4AA8" w:rsidRPr="00752A31" w:rsidRDefault="002D4AA8" w:rsidP="00752A31">
                        <w:pPr>
                          <w:rPr>
                            <w:b/>
                          </w:rPr>
                        </w:pPr>
                        <w:r>
                          <w:rPr>
                            <w:b/>
                          </w:rPr>
                          <w:t>B</w:t>
                        </w:r>
                      </w:p>
                    </w:txbxContent>
                  </v:textbox>
                </v:shape>
              </v:group>
            </w:pict>
          </mc:Fallback>
        </mc:AlternateContent>
      </w:r>
    </w:p>
    <w:p w14:paraId="18BCD70C" w14:textId="501A7E3C" w:rsidR="00C452EA" w:rsidRDefault="00C452EA" w:rsidP="00654BA6"/>
    <w:p w14:paraId="1F92B79C" w14:textId="77777777" w:rsidR="00C452EA" w:rsidRPr="00C452EA" w:rsidRDefault="00C452EA" w:rsidP="00C452EA"/>
    <w:p w14:paraId="5A9AA3C0" w14:textId="77777777" w:rsidR="00C452EA" w:rsidRPr="00C452EA" w:rsidRDefault="00C452EA" w:rsidP="00C452EA"/>
    <w:p w14:paraId="7988F2E9" w14:textId="77777777" w:rsidR="00C452EA" w:rsidRPr="00C452EA" w:rsidRDefault="00C452EA" w:rsidP="00C452EA"/>
    <w:p w14:paraId="15DBBFA5" w14:textId="77777777" w:rsidR="00C452EA" w:rsidRPr="00C452EA" w:rsidRDefault="00C452EA" w:rsidP="00C452EA"/>
    <w:p w14:paraId="2A53DF1B" w14:textId="77777777" w:rsidR="00C452EA" w:rsidRPr="00C452EA" w:rsidRDefault="00C452EA" w:rsidP="00C452EA"/>
    <w:p w14:paraId="6EA2D131" w14:textId="77777777" w:rsidR="00C452EA" w:rsidRPr="00C452EA" w:rsidRDefault="00C452EA" w:rsidP="00C452EA"/>
    <w:p w14:paraId="77404274" w14:textId="77777777" w:rsidR="00C452EA" w:rsidRPr="00C452EA" w:rsidRDefault="00C452EA" w:rsidP="00C452EA"/>
    <w:p w14:paraId="77424D81" w14:textId="0919A887" w:rsidR="00C452EA" w:rsidRPr="00C452EA" w:rsidRDefault="00C452EA" w:rsidP="00C452EA"/>
    <w:p w14:paraId="45A44752" w14:textId="77777777" w:rsidR="00C452EA" w:rsidRPr="00C452EA" w:rsidRDefault="00C452EA" w:rsidP="00C452EA"/>
    <w:p w14:paraId="4A50FF90" w14:textId="3DBD7E27" w:rsidR="00C452EA" w:rsidRDefault="00752A31" w:rsidP="00C452EA">
      <w:r>
        <w:rPr>
          <w:noProof/>
          <w:lang w:eastAsia="en-GB"/>
        </w:rPr>
        <mc:AlternateContent>
          <mc:Choice Requires="wpg">
            <w:drawing>
              <wp:anchor distT="0" distB="0" distL="114300" distR="114300" simplePos="0" relativeHeight="251678720" behindDoc="0" locked="0" layoutInCell="1" allowOverlap="1" wp14:anchorId="299D82F3" wp14:editId="6914C599">
                <wp:simplePos x="0" y="0"/>
                <wp:positionH relativeFrom="column">
                  <wp:posOffset>-3976</wp:posOffset>
                </wp:positionH>
                <wp:positionV relativeFrom="paragraph">
                  <wp:posOffset>-11927</wp:posOffset>
                </wp:positionV>
                <wp:extent cx="6645910" cy="2679424"/>
                <wp:effectExtent l="0" t="0" r="2540" b="6985"/>
                <wp:wrapNone/>
                <wp:docPr id="27" name="Group 27"/>
                <wp:cNvGraphicFramePr/>
                <a:graphic xmlns:a="http://schemas.openxmlformats.org/drawingml/2006/main">
                  <a:graphicData uri="http://schemas.microsoft.com/office/word/2010/wordprocessingGroup">
                    <wpg:wgp>
                      <wpg:cNvGrpSpPr/>
                      <wpg:grpSpPr>
                        <a:xfrm>
                          <a:off x="0" y="0"/>
                          <a:ext cx="6645910" cy="2679424"/>
                          <a:chOff x="0" y="0"/>
                          <a:chExt cx="6645910" cy="2679424"/>
                        </a:xfrm>
                      </wpg:grpSpPr>
                      <wpg:grpSp>
                        <wpg:cNvPr id="22" name="Group 22"/>
                        <wpg:cNvGrpSpPr/>
                        <wpg:grpSpPr>
                          <a:xfrm>
                            <a:off x="0" y="206734"/>
                            <a:ext cx="6645910" cy="2472690"/>
                            <a:chOff x="0" y="0"/>
                            <a:chExt cx="6645910" cy="2472690"/>
                          </a:xfrm>
                        </wpg:grpSpPr>
                        <pic:pic xmlns:pic="http://schemas.openxmlformats.org/drawingml/2006/picture">
                          <pic:nvPicPr>
                            <pic:cNvPr id="19" name="Picture 19"/>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6645910" cy="2472690"/>
                            </a:xfrm>
                            <a:prstGeom prst="rect">
                              <a:avLst/>
                            </a:prstGeom>
                          </pic:spPr>
                        </pic:pic>
                        <pic:pic xmlns:pic="http://schemas.openxmlformats.org/drawingml/2006/picture">
                          <pic:nvPicPr>
                            <pic:cNvPr id="18" name="Picture 18"/>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5227238" y="205373"/>
                              <a:ext cx="1350645" cy="1033145"/>
                            </a:xfrm>
                            <a:prstGeom prst="rect">
                              <a:avLst/>
                            </a:prstGeom>
                          </pic:spPr>
                        </pic:pic>
                      </wpg:grpSp>
                      <wps:wsp>
                        <wps:cNvPr id="24" name="Text Box 24"/>
                        <wps:cNvSpPr txBox="1"/>
                        <wps:spPr>
                          <a:xfrm>
                            <a:off x="7952" y="0"/>
                            <a:ext cx="683260" cy="612140"/>
                          </a:xfrm>
                          <a:prstGeom prst="rect">
                            <a:avLst/>
                          </a:prstGeom>
                          <a:noFill/>
                          <a:ln w="6350">
                            <a:noFill/>
                          </a:ln>
                        </wps:spPr>
                        <wps:txbx>
                          <w:txbxContent>
                            <w:p w14:paraId="400033C1" w14:textId="0590F712" w:rsidR="002D4AA8" w:rsidRPr="00752A31" w:rsidRDefault="002D4AA8" w:rsidP="00752A31">
                              <w:pPr>
                                <w:rPr>
                                  <w:b/>
                                </w:rPr>
                              </w:pPr>
                              <w:r>
                                <w:rPr>
                                  <w:b/>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99D82F3" id="Group 27" o:spid="_x0000_s1043" style="position:absolute;margin-left:-.3pt;margin-top:-.95pt;width:523.3pt;height:211pt;z-index:251678720" coordsize="66459,267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">
                <v:group id="Group 22" o:spid="_x0000_s1044" style="position:absolute;top:2067;width:66459;height:24727" coordsize="66459,24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Picture 19" o:spid="_x0000_s1045" type="#_x0000_t75" style="position:absolute;width:66459;height:24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">
                    <v:imagedata r:id="rId24" o:title=""/>
                    <v:path arrowok="t"/>
                  </v:shape>
                  <v:shape id="Picture 18" o:spid="_x0000_s1046" type="#_x0000_t75" style="position:absolute;left:52272;top:2053;width:13506;height:10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">
                    <v:imagedata r:id="rId25" o:title=""/>
                    <v:path arrowok="t"/>
                  </v:shape>
                </v:group>
                <v:shape id="Text Box 24" o:spid="_x0000_s1047" type="#_x0000_t202" style="position:absolute;left:79;width:6833;height:6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400033C1" w14:textId="0590F712" w:rsidR="002D4AA8" w:rsidRPr="00752A31" w:rsidRDefault="002D4AA8" w:rsidP="00752A31">
                        <w:pPr>
                          <w:rPr>
                            <w:b/>
                          </w:rPr>
                        </w:pPr>
                        <w:r>
                          <w:rPr>
                            <w:b/>
                          </w:rPr>
                          <w:t>C</w:t>
                        </w:r>
                      </w:p>
                    </w:txbxContent>
                  </v:textbox>
                </v:shape>
              </v:group>
            </w:pict>
          </mc:Fallback>
        </mc:AlternateContent>
      </w:r>
    </w:p>
    <w:p w14:paraId="20690AEF" w14:textId="77777777" w:rsidR="00C452EA" w:rsidRDefault="00C452EA" w:rsidP="00C452EA"/>
    <w:p w14:paraId="78D54192" w14:textId="78869980" w:rsidR="007C0DD1" w:rsidRDefault="007C0DD1" w:rsidP="00C452EA"/>
    <w:p w14:paraId="564E6BD7" w14:textId="2BADB31F" w:rsidR="007C0DD1" w:rsidRPr="007C0DD1" w:rsidRDefault="007C0DD1" w:rsidP="007C0DD1"/>
    <w:p w14:paraId="283A0A81" w14:textId="77777777" w:rsidR="007C0DD1" w:rsidRPr="007C0DD1" w:rsidRDefault="007C0DD1" w:rsidP="007C0DD1"/>
    <w:p w14:paraId="1C4818A0" w14:textId="77777777" w:rsidR="007C0DD1" w:rsidRPr="007C0DD1" w:rsidRDefault="007C0DD1" w:rsidP="007C0DD1"/>
    <w:p w14:paraId="4029CE99" w14:textId="77777777" w:rsidR="007C0DD1" w:rsidRPr="007C0DD1" w:rsidRDefault="007C0DD1" w:rsidP="007C0DD1"/>
    <w:p w14:paraId="3871F42E" w14:textId="77777777" w:rsidR="007C0DD1" w:rsidRPr="007C0DD1" w:rsidRDefault="007C0DD1" w:rsidP="007C0DD1"/>
    <w:p w14:paraId="5DC850C6" w14:textId="77777777" w:rsidR="007C0DD1" w:rsidRPr="007C0DD1" w:rsidRDefault="007C0DD1" w:rsidP="007C0DD1"/>
    <w:p w14:paraId="7FE7EA44" w14:textId="3A6BC47F" w:rsidR="007C0DD1" w:rsidRPr="007C0DD1" w:rsidRDefault="00752A31" w:rsidP="007C0DD1">
      <w:r>
        <w:rPr>
          <w:noProof/>
          <w:lang w:eastAsia="en-GB"/>
        </w:rPr>
        <mc:AlternateContent>
          <mc:Choice Requires="wps">
            <w:drawing>
              <wp:anchor distT="0" distB="0" distL="114300" distR="114300" simplePos="0" relativeHeight="251679744" behindDoc="0" locked="0" layoutInCell="1" allowOverlap="1" wp14:anchorId="535E1779" wp14:editId="62D368EF">
                <wp:simplePos x="0" y="0"/>
                <wp:positionH relativeFrom="column">
                  <wp:posOffset>-36195</wp:posOffset>
                </wp:positionH>
                <wp:positionV relativeFrom="paragraph">
                  <wp:posOffset>113030</wp:posOffset>
                </wp:positionV>
                <wp:extent cx="7004685" cy="159004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7004685" cy="1590040"/>
                        </a:xfrm>
                        <a:prstGeom prst="rect">
                          <a:avLst/>
                        </a:prstGeom>
                        <a:noFill/>
                        <a:ln w="6350">
                          <a:noFill/>
                        </a:ln>
                      </wps:spPr>
                      <wps:txbx>
                        <w:txbxContent>
                          <w:p w14:paraId="0F333D8B" w14:textId="21470A20" w:rsidR="002D4AA8" w:rsidRPr="00844AC5" w:rsidRDefault="002D4AA8">
                            <w:pPr>
                              <w:rPr>
                                <w:sz w:val="20"/>
                              </w:rPr>
                            </w:pPr>
                            <w:r w:rsidRPr="00844AC5">
                              <w:rPr>
                                <w:sz w:val="20"/>
                              </w:rPr>
                              <w:t>Figure – Violin plots showing A) mean B) top 1% and C) bottom 1%, proportion of individuals with a ROH at a SNP values for each simulation. Black dots indicate the mean value for all 25 simulations, the width of the violin indicates the number of simulations within said area. Each box contains a different simulated population history from left to right: Rum population history, severe historical population bottleneck and no historical population bottleneck. Each population history had 5 models tested: neutral model with a constant recombination rate and no selection, model including selection, model including varied recombination rate across the simulated chromosome, model including both varied recombination rate and selection and finally a model with selection coefficients 5-fold higher than the previous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5E1779" id="Text Box 28" o:spid="_x0000_s1048" type="#_x0000_t202" style="position:absolute;margin-left:-2.85pt;margin-top:8.9pt;width:551.55pt;height:125.2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" filled="f" stroked="f" strokeweight=".5pt">
                <v:textbox>
                  <w:txbxContent>
                    <w:p w14:paraId="0F333D8B" w14:textId="21470A20" w:rsidR="002D4AA8" w:rsidRPr="00844AC5" w:rsidRDefault="002D4AA8">
                      <w:pPr>
                        <w:rPr>
                          <w:sz w:val="20"/>
                        </w:rPr>
                      </w:pPr>
                      <w:r w:rsidRPr="00844AC5">
                        <w:rPr>
                          <w:sz w:val="20"/>
                        </w:rPr>
                        <w:t>Figure – Violin plots showing A) mean B) top 1% and C) bottom 1%, proportion of individuals with a ROH at a SNP values for each simulation. Black dots indicate the mean value for all 25 simulations, the width of the violin indicates the number of simulations within said area. Each box contains a different simulated population history from left to right: Rum population history, severe historical population bottleneck and no historical population bottleneck. Each population history had 5 models tested: neutral model with a constant recombination rate and no selection, model including selection, model including varied recombination rate across the simulated chromosome, model including both varied recombination rate and selection and finally a model with selection coefficients 5-fold higher than the previous model.</w:t>
                      </w:r>
                    </w:p>
                  </w:txbxContent>
                </v:textbox>
              </v:shape>
            </w:pict>
          </mc:Fallback>
        </mc:AlternateContent>
      </w:r>
    </w:p>
    <w:p w14:paraId="20CDE66C" w14:textId="77777777" w:rsidR="007C0DD1" w:rsidRPr="007C0DD1" w:rsidRDefault="007C0DD1" w:rsidP="007C0DD1"/>
    <w:p w14:paraId="21D9CC0B" w14:textId="77777777" w:rsidR="007C0DD1" w:rsidRPr="007C0DD1" w:rsidRDefault="007C0DD1" w:rsidP="007C0DD1"/>
    <w:p w14:paraId="26395CD6" w14:textId="77777777" w:rsidR="007C0DD1" w:rsidRPr="007C0DD1" w:rsidRDefault="007C0DD1" w:rsidP="007C0DD1"/>
    <w:p w14:paraId="20D3B446" w14:textId="77777777" w:rsidR="007C0DD1" w:rsidRPr="007C0DD1" w:rsidRDefault="007C0DD1" w:rsidP="007C0DD1"/>
    <w:p w14:paraId="461CBFD0" w14:textId="77777777" w:rsidR="007C0DD1" w:rsidRPr="007C0DD1" w:rsidRDefault="007C0DD1" w:rsidP="007C0DD1"/>
    <w:p w14:paraId="490B4D7D" w14:textId="77777777" w:rsidR="007C0DD1" w:rsidRPr="007C0DD1" w:rsidRDefault="007C0DD1" w:rsidP="007C0DD1"/>
    <w:p w14:paraId="485516B8" w14:textId="77777777" w:rsidR="007C0DD1" w:rsidRPr="007C0DD1" w:rsidRDefault="007C0DD1" w:rsidP="007C0DD1"/>
    <w:p w14:paraId="7D805D8A" w14:textId="77777777" w:rsidR="007C0DD1" w:rsidRPr="007C0DD1" w:rsidRDefault="007C0DD1" w:rsidP="007C0DD1"/>
    <w:p w14:paraId="24DEA679" w14:textId="77777777" w:rsidR="007C0DD1" w:rsidRPr="007C0DD1" w:rsidRDefault="007C0DD1" w:rsidP="007C0DD1"/>
    <w:p w14:paraId="3BD64B3D" w14:textId="77777777" w:rsidR="007C0DD1" w:rsidRPr="007C0DD1" w:rsidRDefault="007C0DD1" w:rsidP="007C0DD1"/>
    <w:p w14:paraId="5B8918BB" w14:textId="77777777" w:rsidR="007C0DD1" w:rsidRPr="007C0DD1" w:rsidRDefault="007C0DD1" w:rsidP="007C0DD1"/>
    <w:p w14:paraId="09A41FA5" w14:textId="77777777" w:rsidR="007C0DD1" w:rsidRPr="007C0DD1" w:rsidRDefault="007C0DD1" w:rsidP="007C0DD1"/>
    <w:p w14:paraId="651B5999" w14:textId="77777777" w:rsidR="007C0DD1" w:rsidRPr="007C0DD1" w:rsidRDefault="007C0DD1" w:rsidP="007C0DD1"/>
    <w:p w14:paraId="461B301F" w14:textId="77777777" w:rsidR="007C0DD1" w:rsidRPr="007C0DD1" w:rsidRDefault="007C0DD1" w:rsidP="007C0DD1"/>
    <w:p w14:paraId="5EBBBDC8" w14:textId="1C120249" w:rsidR="007C0DD1" w:rsidRDefault="007C0DD1" w:rsidP="007C0DD1"/>
    <w:p w14:paraId="79EE6902" w14:textId="2494CDEE" w:rsidR="007C0DD1" w:rsidRDefault="007C0DD1" w:rsidP="007C0DD1">
      <w:pPr>
        <w:tabs>
          <w:tab w:val="left" w:pos="1320"/>
        </w:tabs>
      </w:pPr>
      <w:r>
        <w:tab/>
      </w:r>
    </w:p>
    <w:p w14:paraId="7BACDA28" w14:textId="77777777" w:rsidR="007C0DD1" w:rsidRDefault="007C0DD1">
      <w:r>
        <w:br w:type="page"/>
      </w:r>
    </w:p>
    <w:p w14:paraId="0710A4F4" w14:textId="09C22A2E" w:rsidR="002F7154" w:rsidRPr="006F5C6B" w:rsidRDefault="007C0DD1" w:rsidP="006F5C6B">
      <w:pPr>
        <w:pStyle w:val="Heading2"/>
        <w:rPr>
          <w:color w:val="auto"/>
        </w:rPr>
      </w:pPr>
      <w:r w:rsidRPr="006F5C6B">
        <w:rPr>
          <w:color w:val="auto"/>
        </w:rPr>
        <w:t xml:space="preserve">Discussion </w:t>
      </w:r>
    </w:p>
    <w:p w14:paraId="78D8D6D0" w14:textId="1E07C549" w:rsidR="007C0DD1" w:rsidRDefault="007C0DD1" w:rsidP="007C0DD1">
      <w:pPr>
        <w:tabs>
          <w:tab w:val="left" w:pos="1320"/>
        </w:tabs>
      </w:pPr>
    </w:p>
    <w:p w14:paraId="2EC5CE15" w14:textId="183A893F" w:rsidR="007C0DD1" w:rsidRDefault="007C0DD1" w:rsidP="007C0DD1">
      <w:pPr>
        <w:tabs>
          <w:tab w:val="left" w:pos="1320"/>
        </w:tabs>
        <w:rPr>
          <w:b/>
        </w:rPr>
      </w:pPr>
      <w:r>
        <w:rPr>
          <w:b/>
        </w:rPr>
        <w:t>Population history and inbreeding level</w:t>
      </w:r>
    </w:p>
    <w:p w14:paraId="4A91240B" w14:textId="70DBC384" w:rsidR="007C0DD1" w:rsidRDefault="00330F8D" w:rsidP="007C0DD1">
      <w:pPr>
        <w:tabs>
          <w:tab w:val="left" w:pos="1320"/>
        </w:tabs>
      </w:pPr>
      <w:r>
        <w:tab/>
        <w:t xml:space="preserve"> We found that t</w:t>
      </w:r>
      <w:r w:rsidR="007C0DD1" w:rsidRPr="007C0DD1">
        <w:t xml:space="preserve">he Rum population </w:t>
      </w:r>
      <w:r w:rsidR="007C0DD1">
        <w:t xml:space="preserve">was </w:t>
      </w:r>
      <w:r w:rsidR="007C0DD1" w:rsidRPr="007C0DD1">
        <w:t>more inbred that the Kintyre population (</w:t>
      </w:r>
      <w:r w:rsidR="00DA5962">
        <w:t>Rum mean FROH from genetic map: 0.</w:t>
      </w:r>
      <w:r w:rsidR="00DA5962" w:rsidRPr="005940A7">
        <w:t>037</w:t>
      </w:r>
      <w:r w:rsidR="00DA5962">
        <w:t xml:space="preserve">, Kintyre FROH from genetic map: </w:t>
      </w:r>
      <w:r w:rsidR="00DA5962" w:rsidRPr="005940A7">
        <w:t>0.019</w:t>
      </w:r>
      <w:r w:rsidR="007C0DD1" w:rsidRPr="007C0DD1">
        <w:t xml:space="preserve">), </w:t>
      </w:r>
      <w:r>
        <w:t>consistent when using the genetic map or the physical map. Reflecting different population histories from when the Rum population became isolated from the mainland ~150 years ago.  T</w:t>
      </w:r>
      <w:r w:rsidR="007C0DD1" w:rsidRPr="007C0DD1">
        <w:t>he fact that there is more inbreeding in an island population of size 1000 individuals than there is in a much large mainland population</w:t>
      </w:r>
      <w:r>
        <w:t xml:space="preserve"> is understandable given the lack of dispersal in island populations, which is well documented in literature (REF)</w:t>
      </w:r>
      <w:r w:rsidR="007C0DD1" w:rsidRPr="007C0DD1">
        <w:t xml:space="preserve">. Our results for </w:t>
      </w:r>
      <w:r w:rsidR="00C50C0A">
        <w:t xml:space="preserve">ROH based </w:t>
      </w:r>
      <w:r w:rsidR="007C0DD1" w:rsidRPr="007C0DD1">
        <w:t>inbreeding coefficients (FROH) are consistent with</w:t>
      </w:r>
      <w:r w:rsidR="00C50C0A">
        <w:t xml:space="preserve"> other methods of inbreeding coefficients (</w:t>
      </w:r>
      <w:proofErr w:type="spellStart"/>
      <w:r w:rsidR="00C50C0A">
        <w:t>Fgrm</w:t>
      </w:r>
      <w:proofErr w:type="spellEnd"/>
      <w:r w:rsidR="00C50C0A">
        <w:t xml:space="preserve"> and </w:t>
      </w:r>
      <w:proofErr w:type="spellStart"/>
      <w:r w:rsidR="00C50C0A">
        <w:t>Fped</w:t>
      </w:r>
      <w:proofErr w:type="spellEnd"/>
      <w:r w:rsidR="00C50C0A">
        <w:t>)</w:t>
      </w:r>
      <w:r w:rsidR="007C0DD1" w:rsidRPr="007C0DD1">
        <w:t xml:space="preserve"> reinforcing the observation of </w:t>
      </w:r>
      <w:r>
        <w:t>inbreeding in these</w:t>
      </w:r>
      <w:r w:rsidR="00C50C0A">
        <w:t xml:space="preserve"> population</w:t>
      </w:r>
      <w:r>
        <w:t>s</w:t>
      </w:r>
      <w:r w:rsidR="00C50C0A">
        <w:t xml:space="preserve">. </w:t>
      </w:r>
      <w:r w:rsidR="007C0DD1" w:rsidRPr="007C0DD1">
        <w:t xml:space="preserve">A benefit of using </w:t>
      </w:r>
      <w:r w:rsidR="00C50C0A">
        <w:t>F</w:t>
      </w:r>
      <w:r w:rsidR="007C0DD1" w:rsidRPr="007C0DD1">
        <w:t xml:space="preserve">ROH over </w:t>
      </w:r>
      <w:proofErr w:type="spellStart"/>
      <w:r w:rsidR="007C0DD1" w:rsidRPr="007C0DD1">
        <w:t>Fgrm</w:t>
      </w:r>
      <w:proofErr w:type="spellEnd"/>
      <w:r w:rsidR="007C0DD1" w:rsidRPr="007C0DD1">
        <w:t xml:space="preserve"> and </w:t>
      </w:r>
      <w:proofErr w:type="spellStart"/>
      <w:r w:rsidR="007C0DD1" w:rsidRPr="007C0DD1">
        <w:t>Fped</w:t>
      </w:r>
      <w:proofErr w:type="spellEnd"/>
      <w:r w:rsidR="007C0DD1" w:rsidRPr="007C0DD1">
        <w:t xml:space="preserve"> is the break-down of ROH sizes. </w:t>
      </w:r>
      <w:r w:rsidR="00CC6BC4">
        <w:t>By investigating the breakdown of these ROH sizes is it possible to get a clearer outline of a populations history. In the Rum population w</w:t>
      </w:r>
      <w:r w:rsidR="007C0DD1" w:rsidRPr="007C0DD1">
        <w:t xml:space="preserve">e found most individuals harboured multiple short </w:t>
      </w:r>
      <w:r w:rsidR="00CC6BC4">
        <w:t xml:space="preserve">and medium </w:t>
      </w:r>
      <w:r w:rsidR="007C0DD1" w:rsidRPr="007C0DD1">
        <w:t>ROH.</w:t>
      </w:r>
      <w:r w:rsidR="00DA5962">
        <w:t xml:space="preserve"> Whereas</w:t>
      </w:r>
      <w:r w:rsidR="007C0DD1" w:rsidRPr="007C0DD1">
        <w:t>, very few had long ROH and fewer had multiples of such, which was consistent between methods. This distribution of ROH sizes is comparable to previous studies where short ROH are representative of past inbreeding events from which haplotypes have been broken up into numerous shorter ROH</w:t>
      </w:r>
      <w:r w:rsidR="00C50C0A">
        <w:t>,</w:t>
      </w:r>
      <w:r w:rsidR="007C0DD1" w:rsidRPr="007C0DD1">
        <w:t xml:space="preserve"> and long ROH indicate </w:t>
      </w:r>
      <w:r>
        <w:t xml:space="preserve">more </w:t>
      </w:r>
      <w:r w:rsidR="007C0DD1" w:rsidRPr="007C0DD1">
        <w:t>recent inbreeding events (</w:t>
      </w:r>
      <w:proofErr w:type="spellStart"/>
      <w:r w:rsidR="007C0DD1" w:rsidRPr="007C0DD1">
        <w:t>Peripolli</w:t>
      </w:r>
      <w:proofErr w:type="spellEnd"/>
      <w:r w:rsidR="007C0DD1" w:rsidRPr="007C0DD1">
        <w:t xml:space="preserve"> et al., 2018, Pemberton et al., 2012). From outliers in the long ROH</w:t>
      </w:r>
      <w:r w:rsidR="00CC6BC4">
        <w:t xml:space="preserve"> in the Rum population</w:t>
      </w:r>
      <w:r w:rsidR="007C0DD1" w:rsidRPr="007C0DD1">
        <w:t xml:space="preserve"> it can be inferred that a handful of close inbreeding events have occurred in recent years, </w:t>
      </w:r>
      <w:r w:rsidR="00DA5962">
        <w:t>supported by</w:t>
      </w:r>
      <w:r w:rsidR="007C0DD1" w:rsidRPr="007C0DD1">
        <w:t xml:space="preserve"> findin</w:t>
      </w:r>
      <w:r w:rsidR="00C50C0A">
        <w:t>gs from Huisman et al. (2016)</w:t>
      </w:r>
      <w:r w:rsidR="00CC6BC4">
        <w:t xml:space="preserve"> and what is known through pedigree information</w:t>
      </w:r>
      <w:r w:rsidR="00C50C0A">
        <w:t>.</w:t>
      </w:r>
      <w:r w:rsidR="00CC6BC4">
        <w:t xml:space="preserve"> In comparison, the mainland population had a similar </w:t>
      </w:r>
      <w:r w:rsidR="00DA5962">
        <w:t>distribution</w:t>
      </w:r>
      <w:r w:rsidR="00CC6BC4">
        <w:t xml:space="preserve"> of size </w:t>
      </w:r>
      <w:r w:rsidR="00DA5962">
        <w:t>categories</w:t>
      </w:r>
      <w:r w:rsidR="00CC6BC4">
        <w:t xml:space="preserve"> but with much fewer </w:t>
      </w:r>
      <w:r w:rsidR="00DA5962">
        <w:t>outliers</w:t>
      </w:r>
      <w:r w:rsidR="00CC6BC4">
        <w:t xml:space="preserve"> of longer ROH</w:t>
      </w:r>
      <w:r w:rsidR="00DA5962">
        <w:t xml:space="preserve">, reflecting the lack of recent inbreeding in a larger population. </w:t>
      </w:r>
      <w:r w:rsidR="00CC6BC4">
        <w:t>The pedigree measure of inbreeding coefficients (</w:t>
      </w:r>
      <w:proofErr w:type="spellStart"/>
      <w:r w:rsidR="00CC6BC4">
        <w:t>Fped</w:t>
      </w:r>
      <w:proofErr w:type="spellEnd"/>
      <w:r w:rsidR="00CC6BC4">
        <w:t xml:space="preserve">) </w:t>
      </w:r>
      <w:r w:rsidR="00C50C0A">
        <w:t xml:space="preserve">was most highly correlated with </w:t>
      </w:r>
      <w:proofErr w:type="spellStart"/>
      <w:r w:rsidR="00C50C0A">
        <w:t>FROHlong</w:t>
      </w:r>
      <w:proofErr w:type="spellEnd"/>
      <w:r w:rsidR="00C50C0A">
        <w:t xml:space="preserve"> than </w:t>
      </w:r>
      <w:proofErr w:type="spellStart"/>
      <w:r w:rsidR="00C50C0A">
        <w:t>FROHmedium</w:t>
      </w:r>
      <w:proofErr w:type="spellEnd"/>
      <w:r w:rsidR="00C50C0A">
        <w:t xml:space="preserve"> or </w:t>
      </w:r>
      <w:proofErr w:type="spellStart"/>
      <w:r w:rsidR="00C50C0A">
        <w:t>FROHshort</w:t>
      </w:r>
      <w:proofErr w:type="spellEnd"/>
      <w:r w:rsidR="00C50C0A">
        <w:t xml:space="preserve">. </w:t>
      </w:r>
      <w:r w:rsidR="00CC6BC4">
        <w:t xml:space="preserve">Showing that </w:t>
      </w:r>
      <w:proofErr w:type="spellStart"/>
      <w:r w:rsidR="00CC6BC4">
        <w:t>FROHlong</w:t>
      </w:r>
      <w:proofErr w:type="spellEnd"/>
      <w:r w:rsidR="00CC6BC4">
        <w:t xml:space="preserve">, which would reflect recent inbreeding events, can give a good indication of recent population history in populations where for example a pedigree may not be available. </w:t>
      </w:r>
    </w:p>
    <w:p w14:paraId="517D993D" w14:textId="389CA512" w:rsidR="00FF71C2" w:rsidRDefault="00FF71C2" w:rsidP="00FF71C2">
      <w:pPr>
        <w:ind w:firstLine="720"/>
      </w:pPr>
      <w:r>
        <w:t xml:space="preserve">ROH distribution can be used to compare populations of the same species and/ or different related species, inferring ROH hotspots common between populations or species are shared sites of selection </w:t>
      </w:r>
      <w:r>
        <w:fldChar w:fldCharType="begin">
          <w:fldData xml:space="preserve">PEVuZE5vdGU+PENpdGU+PEF1dGhvcj5Hcmlsei1TZWdlcjwvQXV0aG9yPjxZZWFyPjIwMTk8L1ll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</w:fldData>
        </w:fldChar>
      </w:r>
      <w:r>
        <w:instrText xml:space="preserve"> ADDIN EN.CITE </w:instrText>
      </w:r>
      <w:r>
        <w:fldChar w:fldCharType="begin">
          <w:fldData xml:space="preserve">PEVuZE5vdGU+PENpdGU+PEF1dGhvcj5Hcmlsei1TZWdlcjwvQXV0aG9yPjxZZWFyPjIwMTk8L1ll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</w:fldData>
        </w:fldChar>
      </w:r>
      <w:r>
        <w:instrText xml:space="preserve"> ADDIN EN.CITE.DATA </w:instrText>
      </w:r>
      <w:r>
        <w:fldChar w:fldCharType="end"/>
      </w:r>
      <w:r>
        <w:fldChar w:fldCharType="separate"/>
      </w:r>
      <w:r>
        <w:rPr>
          <w:noProof/>
        </w:rPr>
        <w:t>(Grilz-Seger et al., 2019, Pemberton et al., 2012)</w:t>
      </w:r>
      <w:r>
        <w:fldChar w:fldCharType="end"/>
      </w:r>
      <w:r>
        <w:t xml:space="preserve">. Here we find ROH distribution is positively correlated between two red deer populations in both methods. This result is akin to previous studies showing ROH distribution patterns were similar between individuals within the same population due to a shared population history </w:t>
      </w:r>
      <w:r>
        <w:fldChar w:fldCharType="begin"/>
      </w:r>
      <w:r>
        <w:instrText xml:space="preserve"> ADDIN EN.CITE &lt;EndNote&gt;&lt;Cite&gt;&lt;Author&gt;Bosse&lt;/Author&gt;&lt;Year&gt;2012&lt;/Year&gt;&lt;RecNum&gt;6&lt;/RecNum&gt;&lt;DisplayText&gt;(Bosse et al., 2012)&lt;/DisplayText&gt;&lt;record&gt;&lt;rec-number&gt;6&lt;/rec-number&gt;&lt;foreign-keys&gt;&lt;key app="EN" db-id="fadxrdtz00pzfpeerpu5sp579wsxex5v0z5w" timestamp="1604680371"&gt;6&lt;/key&gt;&lt;/foreign-keys&gt;&lt;ref-type name="Journal Article"&gt;17&lt;/ref-type&gt;&lt;contributors&gt;&lt;authors&gt;&lt;author&gt;Bosse, M.&lt;/author&gt;&lt;author&gt;Megens, H. J.&lt;/author&gt;&lt;author&gt;Madsen, O.&lt;/author&gt;&lt;author&gt;Paudel, Y.&lt;/author&gt;&lt;author&gt;Frantz, L. A.&lt;/author&gt;&lt;author&gt;Schook, L. B.&lt;/author&gt;&lt;author&gt;Crooijmans, R. P.&lt;/author&gt;&lt;author&gt;Groenen, M. A.&lt;/author&gt;&lt;/authors&gt;&lt;/contributors&gt;&lt;auth-address&gt;Animal Breeding and Genomics Group, Wageningen University, Wageningen, The Netherlands. mirte.bosse@wur.nl&lt;/auth-address&gt;&lt;titles&gt;&lt;title&gt;Regions of homozygosity in the porcine genome: consequence of demography and the recombination landscape&lt;/title&gt;&lt;secondary-title&gt;PLoS Genet&lt;/secondary-title&gt;&lt;/titles&gt;&lt;periodical&gt;&lt;full-title&gt;PLoS Genet&lt;/full-title&gt;&lt;/periodical&gt;&lt;pages&gt;e1003100&lt;/pages&gt;&lt;volume&gt;8&lt;/volume&gt;&lt;number&gt;11&lt;/number&gt;&lt;edition&gt;2012/12/05&lt;/edition&gt;&lt;keywords&gt;&lt;keyword&gt;Animals&lt;/keyword&gt;&lt;keyword&gt;Asia&lt;/keyword&gt;&lt;keyword&gt;Breeding&lt;/keyword&gt;&lt;keyword&gt;Europe&lt;/keyword&gt;&lt;keyword&gt;Genome&lt;/keyword&gt;&lt;keyword&gt;Haplotypes/genetics&lt;/keyword&gt;&lt;keyword&gt;High-Throughput Nucleotide Sequencing&lt;/keyword&gt;&lt;keyword&gt;*Homozygote&lt;/keyword&gt;&lt;keyword&gt;*Inbreeding&lt;/keyword&gt;&lt;keyword&gt;*Recombination, Genetic&lt;/keyword&gt;&lt;keyword&gt;Sus scrofa/*genetics&lt;/keyword&gt;&lt;/keywords&gt;&lt;dates&gt;&lt;year&gt;2012&lt;/year&gt;&lt;/dates&gt;&lt;isbn&gt;1553-7404 (Electronic)&amp;#xD;1553-7390 (Linking)&lt;/isbn&gt;&lt;accession-num&gt;23209444&lt;/accession-num&gt;&lt;urls&gt;&lt;related-urls&gt;&lt;url&gt;https://www.ncbi.nlm.nih.gov/pubmed/23209444&lt;/url&gt;&lt;url&gt;https://www.ncbi.nlm.nih.gov/pmc/articles/PMC3510040/pdf/pgen.1003100.pdf&lt;/url&gt;&lt;/related-urls&gt;&lt;/urls&gt;&lt;custom2&gt;PMC3510040&lt;/custom2&gt;&lt;electronic-resource-num&gt;10.1371/journal.pgen.1003100&lt;/electronic-resource-num&gt;&lt;/record&gt;&lt;/Cite&gt;&lt;/EndNote&gt;</w:instrText>
      </w:r>
      <w:r>
        <w:fldChar w:fldCharType="separate"/>
      </w:r>
      <w:r>
        <w:rPr>
          <w:noProof/>
        </w:rPr>
        <w:t>(Bosse et al., 2012)</w:t>
      </w:r>
      <w:r>
        <w:fldChar w:fldCharType="end"/>
      </w:r>
      <w:r>
        <w:t xml:space="preserve">. The Rum and Kintyre population will have shared a large part of their population history – only diverging ~150 years ago. Therefore, the similar patterns in ROH distribution may be due to this shared ancestry. </w:t>
      </w:r>
      <w:commentRangeStart w:id="22"/>
      <w:r>
        <w:t xml:space="preserve">However, </w:t>
      </w:r>
      <w:r>
        <w:t>a the possibility of a technical artefact in these results should not be ignored.</w:t>
      </w:r>
      <w:commentRangeEnd w:id="22"/>
      <w:r w:rsidR="000D4826">
        <w:rPr>
          <w:rStyle w:val="CommentReference"/>
        </w:rPr>
        <w:commentReference w:id="22"/>
      </w:r>
      <w:r>
        <w:t xml:space="preserve"> The </w:t>
      </w:r>
      <w:r>
        <w:t xml:space="preserve">correlation </w:t>
      </w:r>
      <w:r>
        <w:t xml:space="preserve">in </w:t>
      </w:r>
      <w:r>
        <w:t xml:space="preserve">the </w:t>
      </w:r>
      <w:r>
        <w:t xml:space="preserve">ROH distributions between </w:t>
      </w:r>
      <w:r>
        <w:t xml:space="preserve">two populations </w:t>
      </w:r>
      <w:r>
        <w:t xml:space="preserve">became stronger </w:t>
      </w:r>
      <w:r>
        <w:t>when using the unfiltered SNPs</w:t>
      </w:r>
      <w:r>
        <w:t>.</w:t>
      </w:r>
      <w:r>
        <w:t xml:space="preserve"> As the SNPs removed </w:t>
      </w:r>
      <w:r>
        <w:t xml:space="preserve">in the filtered dataset </w:t>
      </w:r>
      <w:r>
        <w:t xml:space="preserve">were in low density regions </w:t>
      </w:r>
      <w:r>
        <w:t xml:space="preserve">this may mean that the number of </w:t>
      </w:r>
      <w:r w:rsidR="000D4826">
        <w:t xml:space="preserve">ROH </w:t>
      </w:r>
      <w:r>
        <w:t xml:space="preserve">found </w:t>
      </w:r>
      <w:r w:rsidR="003E5E5A">
        <w:t xml:space="preserve">and in turn the ROH distribution </w:t>
      </w:r>
      <w:r>
        <w:t xml:space="preserve">was dependent on </w:t>
      </w:r>
      <w:bookmarkStart w:id="23" w:name="_GoBack"/>
      <w:bookmarkEnd w:id="23"/>
      <w:r>
        <w:t xml:space="preserve">SNP density. We have already shown this artefact to be </w:t>
      </w:r>
      <w:r w:rsidR="000D4826">
        <w:t xml:space="preserve">somewhat </w:t>
      </w:r>
      <w:r>
        <w:t>true, hence the filtering (see methods)</w:t>
      </w:r>
      <w:r w:rsidR="000D4826">
        <w:t xml:space="preserve">. Therefore, it is possible that the correlation between ROH distribution in the two populations may also be driven by the SNP density, as this will be similar between the populations. </w:t>
      </w:r>
    </w:p>
    <w:p w14:paraId="39E88F32" w14:textId="77777777" w:rsidR="00FF71C2" w:rsidRPr="007C0DD1" w:rsidRDefault="00FF71C2" w:rsidP="007C0DD1">
      <w:pPr>
        <w:tabs>
          <w:tab w:val="left" w:pos="1320"/>
        </w:tabs>
      </w:pPr>
    </w:p>
    <w:p w14:paraId="509F3569" w14:textId="10B5070E" w:rsidR="007C0DD1" w:rsidRDefault="007C0DD1" w:rsidP="007C0DD1">
      <w:pPr>
        <w:tabs>
          <w:tab w:val="left" w:pos="1320"/>
        </w:tabs>
        <w:rPr>
          <w:b/>
        </w:rPr>
      </w:pPr>
      <w:r>
        <w:rPr>
          <w:b/>
        </w:rPr>
        <w:t xml:space="preserve">Recombination rate </w:t>
      </w:r>
    </w:p>
    <w:p w14:paraId="0BDC5C36" w14:textId="2B1DEECB" w:rsidR="007C0DD1" w:rsidRDefault="000119F1" w:rsidP="007C0DD1">
      <w:pPr>
        <w:tabs>
          <w:tab w:val="left" w:pos="1320"/>
        </w:tabs>
      </w:pPr>
      <w:r>
        <w:tab/>
        <w:t xml:space="preserve">We used two methods when searching for ROH in </w:t>
      </w:r>
      <w:r w:rsidRPr="00A110B8">
        <w:rPr>
          <w:i/>
        </w:rPr>
        <w:t>plink</w:t>
      </w:r>
      <w:r>
        <w:rPr>
          <w:i/>
        </w:rPr>
        <w:t xml:space="preserve">, </w:t>
      </w:r>
      <w:r>
        <w:t xml:space="preserve">the genetic map reflecting recombination, and the physical map that does not: </w:t>
      </w:r>
      <w:proofErr w:type="spellStart"/>
      <w:r>
        <w:t>centimorgan</w:t>
      </w:r>
      <w:proofErr w:type="spellEnd"/>
      <w:r>
        <w:t xml:space="preserve"> </w:t>
      </w:r>
      <w:r w:rsidR="00A7304B">
        <w:t>(cM) position, and base pair (</w:t>
      </w:r>
      <w:proofErr w:type="spellStart"/>
      <w:r w:rsidR="00A7304B">
        <w:t>bp</w:t>
      </w:r>
      <w:proofErr w:type="spellEnd"/>
      <w:r>
        <w:t xml:space="preserve">) position respectively. </w:t>
      </w:r>
      <w:r>
        <w:fldChar w:fldCharType="begin">
          <w:fldData xml:space="preserve">PEVuZE5vdGU+PENpdGUgQXV0aG9yWWVhcj0iMSI+PEF1dGhvcj5LYXJkb3M8L0F1dGhvcj48WWVh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</w:fldData>
        </w:fldChar>
      </w:r>
      <w:r w:rsidR="009C6F2F">
        <w:instrText xml:space="preserve"> ADDIN EN.CITE </w:instrText>
      </w:r>
      <w:r w:rsidR="009C6F2F">
        <w:fldChar w:fldCharType="begin">
          <w:fldData xml:space="preserve">PEVuZE5vdGU+PENpdGUgQXV0aG9yWWVhcj0iMSI+PEF1dGhvcj5LYXJkb3M8L0F1dGhvcj48WWVh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</w:fldData>
        </w:fldChar>
      </w:r>
      <w:r w:rsidR="009C6F2F">
        <w:instrText xml:space="preserve"> ADDIN EN.CITE.DATA </w:instrText>
      </w:r>
      <w:r w:rsidR="009C6F2F">
        <w:fldChar w:fldCharType="end"/>
      </w:r>
      <w:r>
        <w:fldChar w:fldCharType="separate"/>
      </w:r>
      <w:r w:rsidR="009C6F2F">
        <w:rPr>
          <w:noProof/>
        </w:rPr>
        <w:t>Kardos et al. (2017)</w:t>
      </w:r>
      <w:r>
        <w:fldChar w:fldCharType="end"/>
      </w:r>
      <w:r>
        <w:t xml:space="preserve"> first suggested using the genetic map in this circumstance under the reasoning that if one accounts for recombination, hotspots remaining are more likely to be sites of interest (e.g. areas of positive selection). </w:t>
      </w:r>
      <w:r>
        <w:fldChar w:fldCharType="begin">
          <w:fldData xml:space="preserve">PEVuZE5vdGU+PENpdGUgQXV0aG9yWWVhcj0iMSI+PEF1dGhvcj5LYXJkb3M8L0F1dGhvcj48WWVh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</w:fldData>
        </w:fldChar>
      </w:r>
      <w:r w:rsidR="009C6F2F">
        <w:instrText xml:space="preserve"> ADDIN EN.CITE </w:instrText>
      </w:r>
      <w:r w:rsidR="009C6F2F">
        <w:fldChar w:fldCharType="begin">
          <w:fldData xml:space="preserve">PEVuZE5vdGU+PENpdGUgQXV0aG9yWWVhcj0iMSI+PEF1dGhvcj5LYXJkb3M8L0F1dGhvcj48WWVh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</w:fldData>
        </w:fldChar>
      </w:r>
      <w:r w:rsidR="009C6F2F">
        <w:instrText xml:space="preserve"> ADDIN EN.CITE.DATA </w:instrText>
      </w:r>
      <w:r w:rsidR="009C6F2F">
        <w:fldChar w:fldCharType="end"/>
      </w:r>
      <w:r>
        <w:fldChar w:fldCharType="separate"/>
      </w:r>
      <w:r w:rsidR="009C6F2F">
        <w:rPr>
          <w:noProof/>
        </w:rPr>
        <w:t>Kardos et al. (2017)</w:t>
      </w:r>
      <w:r>
        <w:fldChar w:fldCharType="end"/>
      </w:r>
      <w:r>
        <w:t xml:space="preserve"> further noted that, when compared to the physical map, the genetic map showed ROH hotspots in the same positions but to a ‘lesser extent’. As in </w:t>
      </w:r>
      <w:r w:rsidR="00847953">
        <w:fldChar w:fldCharType="begin">
          <w:fldData xml:space="preserve">PEVuZE5vdGU+PENpdGUgQXV0aG9yWWVhcj0iMSI+PEF1dGhvcj5LYXJkb3M8L0F1dGhvcj48WWVh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</w:fldData>
        </w:fldChar>
      </w:r>
      <w:r w:rsidR="00847953">
        <w:instrText xml:space="preserve"> ADDIN EN.CITE </w:instrText>
      </w:r>
      <w:r w:rsidR="00847953">
        <w:fldChar w:fldCharType="begin">
          <w:fldData xml:space="preserve">PEVuZE5vdGU+PENpdGUgQXV0aG9yWWVhcj0iMSI+PEF1dGhvcj5LYXJkb3M8L0F1dGhvcj48WWVh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</w:fldData>
        </w:fldChar>
      </w:r>
      <w:r w:rsidR="00847953">
        <w:instrText xml:space="preserve"> ADDIN EN.CITE.DATA </w:instrText>
      </w:r>
      <w:r w:rsidR="00847953">
        <w:fldChar w:fldCharType="end"/>
      </w:r>
      <w:r w:rsidR="00847953">
        <w:fldChar w:fldCharType="separate"/>
      </w:r>
      <w:r w:rsidR="00847953">
        <w:rPr>
          <w:noProof/>
        </w:rPr>
        <w:t>Kardos et al. (2017)</w:t>
      </w:r>
      <w:r w:rsidR="00847953">
        <w:fldChar w:fldCharType="end"/>
      </w:r>
      <w:r w:rsidR="00847953">
        <w:t xml:space="preserve"> </w:t>
      </w:r>
      <w:r>
        <w:t xml:space="preserve">we find similar </w:t>
      </w:r>
      <w:r w:rsidR="00A62474">
        <w:t>lesser hotspots</w:t>
      </w:r>
      <w:r>
        <w:t xml:space="preserve"> in both populations of red deer. Here, four ROH ‘hotspots’ in the Rum population using the physical map are no longer classed as hotspots when using the genetic map.</w:t>
      </w:r>
      <w:r w:rsidR="006D0CDF">
        <w:t xml:space="preserve"> </w:t>
      </w:r>
      <w:r w:rsidR="00A62474">
        <w:t>In addition, we found</w:t>
      </w:r>
      <w:r>
        <w:t xml:space="preserve"> two hotspots </w:t>
      </w:r>
      <w:r w:rsidR="00A62474">
        <w:t xml:space="preserve">reach further over the hotspot threshold </w:t>
      </w:r>
      <w:r>
        <w:t>in the genetic map than in the physical map</w:t>
      </w:r>
      <w:r w:rsidR="006D0CDF">
        <w:t xml:space="preserve"> and one new hotspot that reaches over the threshold</w:t>
      </w:r>
      <w:r>
        <w:t xml:space="preserve">. Our results support those from </w:t>
      </w:r>
      <w:r>
        <w:fldChar w:fldCharType="begin">
          <w:fldData xml:space="preserve">PEVuZE5vdGU+PENpdGUgQXV0aG9yWWVhcj0iMSI+PEF1dGhvcj5LYXJkb3M8L0F1dGhvcj48WWVh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</w:fldData>
        </w:fldChar>
      </w:r>
      <w:r w:rsidR="009C6F2F">
        <w:instrText xml:space="preserve"> ADDIN EN.CITE </w:instrText>
      </w:r>
      <w:r w:rsidR="009C6F2F">
        <w:fldChar w:fldCharType="begin">
          <w:fldData xml:space="preserve">PEVuZE5vdGU+PENpdGUgQXV0aG9yWWVhcj0iMSI+PEF1dGhvcj5LYXJkb3M8L0F1dGhvcj48WWVh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</w:fldData>
        </w:fldChar>
      </w:r>
      <w:r w:rsidR="009C6F2F">
        <w:instrText xml:space="preserve"> ADDIN EN.CITE.DATA </w:instrText>
      </w:r>
      <w:r w:rsidR="009C6F2F">
        <w:fldChar w:fldCharType="end"/>
      </w:r>
      <w:r>
        <w:fldChar w:fldCharType="separate"/>
      </w:r>
      <w:r w:rsidR="009C6F2F">
        <w:rPr>
          <w:noProof/>
        </w:rPr>
        <w:t>Kardos et al. (2017)</w:t>
      </w:r>
      <w:r>
        <w:fldChar w:fldCharType="end"/>
      </w:r>
      <w:r>
        <w:t xml:space="preserve"> showing the effect that using the genetic map can have on results analysing ROH hotsp</w:t>
      </w:r>
      <w:r w:rsidR="00EC6B94">
        <w:t xml:space="preserve">ots. The differing results are </w:t>
      </w:r>
      <w:r>
        <w:t xml:space="preserve">due to the effect that recombination rate has on the distribution of ROH across the genome, which is known from previous studies. </w:t>
      </w:r>
      <w:r>
        <w:fldChar w:fldCharType="begin"/>
      </w:r>
      <w:r w:rsidR="007F7A9F">
        <w:instrText xml:space="preserve"> ADDIN EN.CITE &lt;EndNote&gt;&lt;Cite AuthorYear="1"&gt;&lt;Author&gt;Pemberton&lt;/Author&gt;&lt;Year&gt;2012&lt;/Year&gt;&lt;RecNum&gt;13&lt;/RecNum&gt;&lt;DisplayText&gt;Pemberton et al. (2012)&lt;/DisplayText&gt;&lt;record&gt;&lt;rec-number&gt;13&lt;/rec-number&gt;&lt;foreign-keys&gt;&lt;key app="EN" db-id="fadxrdtz00pzfpeerpu5sp579wsxex5v0z5w" timestamp="1610723370"&gt;13&lt;/key&gt;&lt;/foreign-keys&gt;&lt;ref-type name="Journal Article"&gt;17&lt;/ref-type&gt;&lt;contributors&gt;&lt;authors&gt;&lt;author&gt;Pemberton, T. J.&lt;/author&gt;&lt;author&gt;Absher, D.&lt;/author&gt;&lt;author&gt;Feldman, M. W.&lt;/author&gt;&lt;author&gt;Myers, R. M.&lt;/author&gt;&lt;author&gt;Rosenberg, N. A.&lt;/author&gt;&lt;author&gt;Li, J. Z.&lt;/author&gt;&lt;/authors&gt;&lt;/contributors&gt;&lt;auth-address&gt;Department of Biology, Stanford University, Stanford, CA 94305, USA. trevorp@stanford.edu&lt;/auth-address&gt;&lt;titles&gt;&lt;title&gt;Genomic patterns of homozygosity in worldwide human populations&lt;/title&gt;&lt;secondary-title&gt;Am J Hum Genet&lt;/secondary-title&gt;&lt;/titles&gt;&lt;periodical&gt;&lt;full-title&gt;Am J Hum Genet&lt;/full-title&gt;&lt;/periodical&gt;&lt;pages&gt;275-92&lt;/pages&gt;&lt;volume&gt;91&lt;/volume&gt;&lt;number&gt;2&lt;/number&gt;&lt;edition&gt;2012/08/14&lt;/edition&gt;&lt;keywords&gt;&lt;keyword&gt;*Algorithms&lt;/keyword&gt;&lt;keyword&gt;Chromosome Mapping/methods&lt;/keyword&gt;&lt;keyword&gt;Cluster Analysis&lt;/keyword&gt;&lt;keyword&gt;Genes, Recessive/genetics&lt;/keyword&gt;&lt;keyword&gt;*Genetic Variation&lt;/keyword&gt;&lt;keyword&gt;Genome, Human/*genetics&lt;/keyword&gt;&lt;keyword&gt;Genomics/*methods&lt;/keyword&gt;&lt;keyword&gt;Genotype&lt;/keyword&gt;&lt;keyword&gt;Geography&lt;/keyword&gt;&lt;keyword&gt;*Homozygote&lt;/keyword&gt;&lt;keyword&gt;Humans&lt;/keyword&gt;&lt;keyword&gt;Likelihood Functions&lt;/keyword&gt;&lt;keyword&gt;Models, Genetic&lt;/keyword&gt;&lt;keyword&gt;Polymorphism, Single Nucleotide/genetics&lt;/keyword&gt;&lt;/keywords&gt;&lt;dates&gt;&lt;year&gt;2012&lt;/year&gt;&lt;pub-dates&gt;&lt;date&gt;Aug 10&lt;/date&gt;&lt;/pub-dates&gt;&lt;/dates&gt;&lt;isbn&gt;1537-6605 (Electronic)&amp;#xD;0002-9297 (Linking)&lt;/isbn&gt;&lt;accession-num&gt;22883143&lt;/accession-num&gt;&lt;urls&gt;&lt;related-urls&gt;&lt;url&gt;https://www.ncbi.nlm.nih.gov/pubmed/22883143&lt;/url&gt;&lt;url&gt;https://www.ncbi.nlm.nih.gov/pmc/articles/PMC3415543/pdf/main.pdf&lt;/url&gt;&lt;/related-urls&gt;&lt;/urls&gt;&lt;custom2&gt;PMC3415543&lt;/custom2&gt;&lt;electronic-resource-num&gt;10.1016/j.ajhg.2012.06.014&lt;/electronic-resource-num&gt;&lt;/record&gt;&lt;/Cite&gt;&lt;/EndNote&gt;</w:instrText>
      </w:r>
      <w:r>
        <w:fldChar w:fldCharType="separate"/>
      </w:r>
      <w:r w:rsidR="007F7A9F">
        <w:rPr>
          <w:noProof/>
        </w:rPr>
        <w:t>Pemberton et al. (2012)</w:t>
      </w:r>
      <w:r>
        <w:fldChar w:fldCharType="end"/>
      </w:r>
      <w:r>
        <w:t xml:space="preserve"> etc. clearly show a correlation between ROH distribution and recombination rate, with a number of ROH hotspots occurring in regions of low recombination rate. In using the genetic map positions we can hence account for recombination rate variability across the genome allowing for a better determination of ROH hotspots of interest. Therefore, in agreement with </w:t>
      </w:r>
      <w:r>
        <w:fldChar w:fldCharType="begin">
          <w:fldData xml:space="preserve">PEVuZE5vdGU+PENpdGUgQXV0aG9yWWVhcj0iMSI+PEF1dGhvcj5LYXJkb3M8L0F1dGhvcj48WWVh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</w:fldData>
        </w:fldChar>
      </w:r>
      <w:r w:rsidR="009C6F2F">
        <w:instrText xml:space="preserve"> ADDIN EN.CITE </w:instrText>
      </w:r>
      <w:r w:rsidR="009C6F2F">
        <w:fldChar w:fldCharType="begin">
          <w:fldData xml:space="preserve">PEVuZE5vdGU+PENpdGUgQXV0aG9yWWVhcj0iMSI+PEF1dGhvcj5LYXJkb3M8L0F1dGhvcj48WWVh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</w:fldData>
        </w:fldChar>
      </w:r>
      <w:r w:rsidR="009C6F2F">
        <w:instrText xml:space="preserve"> ADDIN EN.CITE.DATA </w:instrText>
      </w:r>
      <w:r w:rsidR="009C6F2F">
        <w:fldChar w:fldCharType="end"/>
      </w:r>
      <w:r>
        <w:fldChar w:fldCharType="separate"/>
      </w:r>
      <w:r w:rsidR="009C6F2F">
        <w:rPr>
          <w:noProof/>
        </w:rPr>
        <w:t>Kardos et al. (2017)</w:t>
      </w:r>
      <w:r>
        <w:fldChar w:fldCharType="end"/>
      </w:r>
      <w:r>
        <w:t xml:space="preserve"> we suggest that, where possible, studies should preferentially use genetic map positions to search for ROH hotspots</w:t>
      </w:r>
      <w:r w:rsidR="006D0CDF">
        <w:t xml:space="preserve"> of interest</w:t>
      </w:r>
      <w:r>
        <w:t>, particularly to infer selection.</w:t>
      </w:r>
    </w:p>
    <w:p w14:paraId="3AB95776" w14:textId="7D2A85EB" w:rsidR="0048102B" w:rsidRDefault="000D4826" w:rsidP="00C65ADC">
      <w:r>
        <w:t>W</w:t>
      </w:r>
      <w:r w:rsidR="00F07D40">
        <w:t xml:space="preserve">hen comparing the ROH distributions between populations </w:t>
      </w:r>
      <w:r>
        <w:t xml:space="preserve">a noteworthy result </w:t>
      </w:r>
      <w:r w:rsidR="00C65ADC">
        <w:t>is that</w:t>
      </w:r>
      <w:r w:rsidR="0011235A">
        <w:t xml:space="preserve"> a shared hotspot between the two populations is only present when using the physical map</w:t>
      </w:r>
      <w:r w:rsidR="00C65ADC">
        <w:t xml:space="preserve">. As the physical map does not take into account recombination, it suggests that </w:t>
      </w:r>
      <w:r w:rsidR="0011235A">
        <w:t>this hotspot is</w:t>
      </w:r>
      <w:r w:rsidR="00C65ADC">
        <w:t xml:space="preserve"> a consequence of </w:t>
      </w:r>
      <w:r w:rsidR="0011235A">
        <w:t xml:space="preserve">the </w:t>
      </w:r>
      <w:r w:rsidR="00C65ADC">
        <w:t>recombination rate</w:t>
      </w:r>
      <w:r w:rsidR="0011235A">
        <w:t xml:space="preserve"> landscape</w:t>
      </w:r>
      <w:r w:rsidR="00C65ADC">
        <w:t xml:space="preserve"> shared between populations. </w:t>
      </w:r>
      <w:r w:rsidR="00C65ADC">
        <w:fldChar w:fldCharType="begin">
          <w:fldData xml:space="preserve">PEVuZE5vdGU+PENpdGUgQXV0aG9yWWVhcj0iMSI+PEF1dGhvcj5Ob3RobmFnZWw8L0F1dGhvcj48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</w:fldData>
        </w:fldChar>
      </w:r>
      <w:r w:rsidR="007F7A9F">
        <w:instrText xml:space="preserve"> ADDIN EN.CITE </w:instrText>
      </w:r>
      <w:r w:rsidR="007F7A9F">
        <w:fldChar w:fldCharType="begin">
          <w:fldData xml:space="preserve">PEVuZE5vdGU+PENpdGUgQXV0aG9yWWVhcj0iMSI+PEF1dGhvcj5Ob3RobmFnZWw8L0F1dGhvcj48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</w:fldData>
        </w:fldChar>
      </w:r>
      <w:r w:rsidR="007F7A9F">
        <w:instrText xml:space="preserve"> ADDIN EN.CITE.DATA </w:instrText>
      </w:r>
      <w:r w:rsidR="007F7A9F">
        <w:fldChar w:fldCharType="end"/>
      </w:r>
      <w:r w:rsidR="00C65ADC">
        <w:fldChar w:fldCharType="separate"/>
      </w:r>
      <w:r w:rsidR="007F7A9F">
        <w:rPr>
          <w:noProof/>
        </w:rPr>
        <w:t>Nothnagel et al. (2010)</w:t>
      </w:r>
      <w:r w:rsidR="00C65ADC">
        <w:fldChar w:fldCharType="end"/>
      </w:r>
      <w:r w:rsidR="00C65ADC">
        <w:t xml:space="preserve"> also concluded that in humans</w:t>
      </w:r>
      <w:r w:rsidR="00036738">
        <w:t>,</w:t>
      </w:r>
      <w:r w:rsidR="00C65ADC">
        <w:t xml:space="preserve"> locations of ROH islands were alike in different subpopulations due to similar genome-wide patterns of recombination. </w:t>
      </w:r>
      <w:r w:rsidR="003A3EBF">
        <w:t xml:space="preserve">Our results here support these conclusions, also suggesting recombination rate is driving similarities in ROH patterns between the two populations. </w:t>
      </w:r>
      <w:r w:rsidR="00185877">
        <w:t>In addition, we suggest caution over concluding that ROH hotspots in common between populations are sites of positive selection without taking into account recombination. As demonstrated here, common ROH hotspots may be regions of low</w:t>
      </w:r>
      <w:r w:rsidR="003A3EBF">
        <w:t>er</w:t>
      </w:r>
      <w:r w:rsidR="00185877">
        <w:t xml:space="preserve"> recombination rate, which are common between populations as a result of a shared recom</w:t>
      </w:r>
      <w:r w:rsidR="00530307">
        <w:t xml:space="preserve">bination landscape. Hence, a further benefit of </w:t>
      </w:r>
      <w:r w:rsidR="00185877">
        <w:t xml:space="preserve">using </w:t>
      </w:r>
      <w:r w:rsidR="00530307">
        <w:t xml:space="preserve">a </w:t>
      </w:r>
      <w:r w:rsidR="00185877">
        <w:t xml:space="preserve">genetic map, </w:t>
      </w:r>
      <w:r w:rsidR="00530307">
        <w:t xml:space="preserve">is in </w:t>
      </w:r>
      <w:r w:rsidR="00185877">
        <w:t xml:space="preserve">comparing populations will hold </w:t>
      </w:r>
      <w:r w:rsidR="00530307">
        <w:t xml:space="preserve">fewer biases, </w:t>
      </w:r>
      <w:r w:rsidR="00185877">
        <w:t>giving more accurate representations of ROH distributions occurring from</w:t>
      </w:r>
      <w:r w:rsidR="00530307">
        <w:t xml:space="preserve"> unique population demography </w:t>
      </w:r>
      <w:r w:rsidR="00185877">
        <w:t>or selection.</w:t>
      </w:r>
    </w:p>
    <w:p w14:paraId="5201868A" w14:textId="77777777" w:rsidR="00C65ADC" w:rsidRDefault="00C65ADC" w:rsidP="007C0DD1">
      <w:pPr>
        <w:tabs>
          <w:tab w:val="left" w:pos="1320"/>
        </w:tabs>
        <w:rPr>
          <w:b/>
        </w:rPr>
      </w:pPr>
    </w:p>
    <w:p w14:paraId="461B1757" w14:textId="0C330830" w:rsidR="007C0DD1" w:rsidRDefault="007C0DD1" w:rsidP="007C0DD1">
      <w:pPr>
        <w:tabs>
          <w:tab w:val="left" w:pos="1320"/>
        </w:tabs>
        <w:rPr>
          <w:b/>
        </w:rPr>
      </w:pPr>
      <w:r>
        <w:rPr>
          <w:b/>
        </w:rPr>
        <w:t>Selection</w:t>
      </w:r>
    </w:p>
    <w:p w14:paraId="6BC95653" w14:textId="650FC7C1" w:rsidR="007C0DD1" w:rsidRPr="000C2CCE" w:rsidRDefault="00BA4EA5" w:rsidP="000C2CCE">
      <w:pPr>
        <w:ind w:firstLine="720"/>
      </w:pPr>
      <w:r w:rsidRPr="00A56511">
        <w:t xml:space="preserve">Once we </w:t>
      </w:r>
      <w:r w:rsidR="006F5C6B">
        <w:t xml:space="preserve">have </w:t>
      </w:r>
      <w:r w:rsidR="000C2CCE">
        <w:t>account</w:t>
      </w:r>
      <w:r w:rsidR="006F5C6B">
        <w:t>ed</w:t>
      </w:r>
      <w:r w:rsidR="000C2CCE">
        <w:t xml:space="preserve"> for recombination using the genetic map</w:t>
      </w:r>
      <w:r>
        <w:t xml:space="preserve">, the remaining hotspots may be areas of interest. A number of studies suggest ROH hotspots </w:t>
      </w:r>
      <w:r w:rsidR="006F5C6B">
        <w:t xml:space="preserve">as sites of positive selection </w:t>
      </w:r>
      <w:r w:rsidR="00EC6B94">
        <w:fldChar w:fldCharType="begin">
          <w:fldData xml:space="preserve">PEVuZE5vdGU+PENpdGU+PEF1dGhvcj5QZXJpcG9sbGk8L0F1dGhvcj48WWVhcj4yMDE4PC9ZZWFy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</w:fldData>
        </w:fldChar>
      </w:r>
      <w:r w:rsidR="009C6F2F">
        <w:instrText xml:space="preserve"> ADDIN EN.CITE </w:instrText>
      </w:r>
      <w:r w:rsidR="009C6F2F">
        <w:fldChar w:fldCharType="begin">
          <w:fldData xml:space="preserve">PEVuZE5vdGU+PENpdGU+PEF1dGhvcj5QZXJpcG9sbGk8L0F1dGhvcj48WWVhcj4yMDE4PC9ZZWFy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</w:fldData>
        </w:fldChar>
      </w:r>
      <w:r w:rsidR="009C6F2F">
        <w:instrText xml:space="preserve"> ADDIN EN.CITE.DATA </w:instrText>
      </w:r>
      <w:r w:rsidR="009C6F2F">
        <w:fldChar w:fldCharType="end"/>
      </w:r>
      <w:r w:rsidR="00EC6B94">
        <w:fldChar w:fldCharType="separate"/>
      </w:r>
      <w:r w:rsidR="009C6F2F">
        <w:rPr>
          <w:noProof/>
        </w:rPr>
        <w:t>(Peripolli et al., 2018)</w:t>
      </w:r>
      <w:r w:rsidR="00EC6B94">
        <w:fldChar w:fldCharType="end"/>
      </w:r>
      <w:r w:rsidR="000C2CCE">
        <w:t>. Whe</w:t>
      </w:r>
      <w:r>
        <w:t>n</w:t>
      </w:r>
      <w:r w:rsidR="000C2CCE">
        <w:t xml:space="preserve"> using the genetic map positions</w:t>
      </w:r>
      <w:r>
        <w:t xml:space="preserve"> the red deer population on Rum </w:t>
      </w:r>
      <w:r w:rsidR="000C2CCE">
        <w:t xml:space="preserve">showed </w:t>
      </w:r>
      <w:r>
        <w:t xml:space="preserve">five genome regions </w:t>
      </w:r>
      <w:r w:rsidR="000C2CCE">
        <w:t>with a</w:t>
      </w:r>
      <w:r>
        <w:t xml:space="preserve"> ROH in more than 15% of the population</w:t>
      </w:r>
      <w:r w:rsidR="000C2CCE">
        <w:t xml:space="preserve"> i.e. a ROH hotspot</w:t>
      </w:r>
      <w:r>
        <w:t>. In the mainland population from Kintyre four regions were present in more than 8% of the population</w:t>
      </w:r>
      <w:r w:rsidR="000C2CCE">
        <w:t>.</w:t>
      </w:r>
      <w:r>
        <w:t xml:space="preserve"> </w:t>
      </w:r>
      <w:r w:rsidR="000C2CCE">
        <w:t xml:space="preserve">One ROH hotspot </w:t>
      </w:r>
      <w:r>
        <w:t xml:space="preserve">was common between the two populations. </w:t>
      </w:r>
      <w:r w:rsidR="000C2CCE">
        <w:t>It is possible t</w:t>
      </w:r>
      <w:r>
        <w:t xml:space="preserve">hese regions may be sites of positive selection, but more analysis is needed to validate this. In ROH hotspots in the Rum population, haplotype diversity was lower in comparison to ROH coldspots and the remainder of the genome. </w:t>
      </w:r>
      <w:r w:rsidR="00931CEA">
        <w:t xml:space="preserve">However, the number of different haplotypes did not differ between these groups. </w:t>
      </w:r>
      <w:r>
        <w:t xml:space="preserve">Additionally, within specific linkage groups, haplotype diversity was reduced at the site of a hotspot. Together these results suggest certain haplotypes are being favoured at a higher frequency than others. These haplotypes may </w:t>
      </w:r>
      <w:r w:rsidR="000C2CCE">
        <w:t>then be beneficial,</w:t>
      </w:r>
      <w:r>
        <w:t xml:space="preserve"> representin</w:t>
      </w:r>
      <w:r w:rsidR="000C2CCE">
        <w:t xml:space="preserve">g sites of positive selection. </w:t>
      </w:r>
      <w:r>
        <w:t>However, inferring sites of selection should be taken in caution. The percentage of indi</w:t>
      </w:r>
      <w:r w:rsidR="000C2CCE">
        <w:t>viduals with a ROH at a hotspot</w:t>
      </w:r>
      <w:r>
        <w:t xml:space="preserve"> was much lower here than in other studies s</w:t>
      </w:r>
      <w:r w:rsidR="000C2CCE">
        <w:t>howing sites of selection,</w:t>
      </w:r>
      <w:r>
        <w:t xml:space="preserve"> </w:t>
      </w:r>
      <w:r w:rsidR="006F5C6B">
        <w:t xml:space="preserve">as high as </w:t>
      </w:r>
      <w:r>
        <w:t xml:space="preserve">&gt;80% in livestock and ~20% in humans </w:t>
      </w:r>
      <w:r>
        <w:fldChar w:fldCharType="begin">
          <w:fldData xml:space="preserve">PEVuZE5vdGU+PENpdGU+PEF1dGhvcj5QZW1iZXJ0b248L0F1dGhvcj48WWVhcj4yMDEyPC9ZZWFy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==
</w:fldData>
        </w:fldChar>
      </w:r>
      <w:r w:rsidR="009C6F2F">
        <w:instrText xml:space="preserve"> ADDIN EN.CITE </w:instrText>
      </w:r>
      <w:r w:rsidR="009C6F2F">
        <w:fldChar w:fldCharType="begin">
          <w:fldData xml:space="preserve">PEVuZE5vdGU+PENpdGU+PEF1dGhvcj5QZW1iZXJ0b248L0F1dGhvcj48WWVhcj4yMDEyPC9ZZWFy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==
</w:fldData>
        </w:fldChar>
      </w:r>
      <w:r w:rsidR="009C6F2F">
        <w:instrText xml:space="preserve"> ADDIN EN.CITE.DATA </w:instrText>
      </w:r>
      <w:r w:rsidR="009C6F2F">
        <w:fldChar w:fldCharType="end"/>
      </w:r>
      <w:r>
        <w:fldChar w:fldCharType="separate"/>
      </w:r>
      <w:r w:rsidR="009C6F2F">
        <w:rPr>
          <w:noProof/>
        </w:rPr>
        <w:t>(Pemberton et al., 2012, Purfield et al., 2012)</w:t>
      </w:r>
      <w:r>
        <w:fldChar w:fldCharType="end"/>
      </w:r>
      <w:r>
        <w:t>. Therefore, as there is a fairly low number of indi</w:t>
      </w:r>
      <w:r w:rsidR="00EC6B94">
        <w:t xml:space="preserve">viduals in the whole population, </w:t>
      </w:r>
      <w:r>
        <w:t xml:space="preserve">these </w:t>
      </w:r>
      <w:r w:rsidR="00EC6B94">
        <w:t xml:space="preserve">may be </w:t>
      </w:r>
      <w:r>
        <w:t>regions of genetic drift occurring by chance.</w:t>
      </w:r>
    </w:p>
    <w:p w14:paraId="2B4A1A63" w14:textId="77777777" w:rsidR="000119F1" w:rsidRDefault="007C0DD1" w:rsidP="007C0DD1">
      <w:pPr>
        <w:tabs>
          <w:tab w:val="left" w:pos="1320"/>
        </w:tabs>
        <w:rPr>
          <w:b/>
        </w:rPr>
      </w:pPr>
      <w:r>
        <w:rPr>
          <w:b/>
        </w:rPr>
        <w:t>Simulations</w:t>
      </w:r>
    </w:p>
    <w:p w14:paraId="59105BAD" w14:textId="1815E101" w:rsidR="006E569D" w:rsidRDefault="008A7D5B" w:rsidP="007C0DD1">
      <w:pPr>
        <w:tabs>
          <w:tab w:val="left" w:pos="1320"/>
        </w:tabs>
      </w:pPr>
      <w:r>
        <w:tab/>
      </w:r>
      <w:r w:rsidR="003C0788">
        <w:t xml:space="preserve">We used simulations as a </w:t>
      </w:r>
      <w:r>
        <w:t xml:space="preserve">tool </w:t>
      </w:r>
      <w:r w:rsidR="004869A6">
        <w:t xml:space="preserve">to </w:t>
      </w:r>
      <w:r w:rsidR="003C0788">
        <w:t xml:space="preserve">establish </w:t>
      </w:r>
      <w:r w:rsidR="004869A6">
        <w:t xml:space="preserve">whether the ROH hotspots found in the Rum population </w:t>
      </w:r>
      <w:r w:rsidR="003C0788">
        <w:t xml:space="preserve">may be </w:t>
      </w:r>
      <w:r w:rsidR="004869A6">
        <w:t xml:space="preserve">a result of selection </w:t>
      </w:r>
      <w:r w:rsidR="003C0788">
        <w:t xml:space="preserve">or other means. In the Rum population history </w:t>
      </w:r>
      <w:r>
        <w:t>simulations</w:t>
      </w:r>
      <w:r w:rsidR="003C0788">
        <w:t xml:space="preserve">, the mean P and top 1% P are </w:t>
      </w:r>
      <w:r w:rsidR="007778BC">
        <w:t xml:space="preserve">similar </w:t>
      </w:r>
      <w:r w:rsidR="003C0788">
        <w:t xml:space="preserve">to the empirical </w:t>
      </w:r>
      <w:r>
        <w:t>results from R</w:t>
      </w:r>
      <w:r w:rsidR="003C0788">
        <w:t>um</w:t>
      </w:r>
      <w:r>
        <w:t>,</w:t>
      </w:r>
      <w:r w:rsidR="003C0788">
        <w:t xml:space="preserve"> giving confidence that the simulation parameters chosen can reflect the Rum population with some accuracy. From the simulations we show no model in the Rum population history scenario differs greatly from the neutral model. Indicating that the results from the empirical data were equally likely to occur from a neutral model with no selection than that of a model which included selection.</w:t>
      </w:r>
      <w:r w:rsidR="006E569D">
        <w:t xml:space="preserve"> However</w:t>
      </w:r>
      <w:r w:rsidR="003C0788">
        <w:t xml:space="preserve">, we cannot </w:t>
      </w:r>
      <w:r w:rsidR="006E569D">
        <w:t>conclude these regions are</w:t>
      </w:r>
      <w:r w:rsidR="003C0788">
        <w:t xml:space="preserve"> not sites of selection. </w:t>
      </w:r>
      <w:r w:rsidR="006E569D">
        <w:t>One noteworthy result common across all population history scenarios is that the model including higher selection coefficients (5x higher than selection coefficients used in other models) resulted in some outliers with a higher top 1% threshold. These simulations with a higher threshold indicate regions of strong</w:t>
      </w:r>
      <w:r w:rsidR="00717366">
        <w:t>er</w:t>
      </w:r>
      <w:r>
        <w:t xml:space="preserve"> selection driving</w:t>
      </w:r>
      <w:r w:rsidR="006E569D">
        <w:t xml:space="preserve"> up this threshold. </w:t>
      </w:r>
      <w:r w:rsidR="00717366">
        <w:t xml:space="preserve">These outliers were more similar to </w:t>
      </w:r>
      <w:r w:rsidR="00ED1F61">
        <w:t xml:space="preserve">results from artificially selected organisms, which coincidently have higher selection coefficients than naturally selected organisms. Therefore, ROH hotspots may only contain sites of selection if the selection coefficients for the population were high enough and only in a certain number of outlier cases. In the case of the Rum population, the simulations suggest that selection coefficients may not be high enough to influence ROH distribution. On the other hand, populations with higher selection coefficients (e.g. artificially selected organisms) the selection can drive ROH distribution. </w:t>
      </w:r>
    </w:p>
    <w:p w14:paraId="5B6EBF11" w14:textId="39100112" w:rsidR="00654DCC" w:rsidRDefault="008A7D5B" w:rsidP="007C0DD1">
      <w:pPr>
        <w:tabs>
          <w:tab w:val="left" w:pos="1320"/>
        </w:tabs>
      </w:pPr>
      <w:r>
        <w:t xml:space="preserve">From our simulations, we show that of all the variables tested, population history actually had the greatest influence on ROH distribution. Between population history scenarios </w:t>
      </w:r>
      <w:r w:rsidR="005834DE">
        <w:t>there is a noticeable difference in both mean P and top 1% P</w:t>
      </w:r>
      <w:r w:rsidR="0093562D">
        <w:t xml:space="preserve">. The simulations with a severe bottleneck had the highest number of ROH and each model had considerable variability per simulation shown in the spread of the violin plot. </w:t>
      </w:r>
      <w:r w:rsidR="00D20D7C">
        <w:t xml:space="preserve">These results reflect those </w:t>
      </w:r>
      <w:r w:rsidR="00654DCC">
        <w:t xml:space="preserve">observed in </w:t>
      </w:r>
      <w:r w:rsidR="00D20D7C">
        <w:t>real bottlenecked populations. A smaller effective population size means inbreeding will be more common than in populations with no bottleneck, resulting in more ROH in the population. On the other hand</w:t>
      </w:r>
      <w:r w:rsidR="00654DCC">
        <w:t>,</w:t>
      </w:r>
      <w:r w:rsidR="00D20D7C">
        <w:t xml:space="preserve"> simulations with no bottleneck (i.e. reflecting the mainland population)</w:t>
      </w:r>
      <w:r w:rsidR="00654DCC">
        <w:t xml:space="preserve"> show</w:t>
      </w:r>
      <w:r w:rsidR="00D20D7C">
        <w:t xml:space="preserve"> a very low incidence of ROH when on the same scale as the other </w:t>
      </w:r>
      <w:r w:rsidR="00654DCC">
        <w:t xml:space="preserve">population scenarios. Reflecting the differences found </w:t>
      </w:r>
      <w:r w:rsidR="004961EF">
        <w:t xml:space="preserve">in the empirical data </w:t>
      </w:r>
      <w:r w:rsidR="00654DCC">
        <w:t>between the mainland and R</w:t>
      </w:r>
      <w:r w:rsidR="004961EF">
        <w:t>um population. T</w:t>
      </w:r>
      <w:r w:rsidR="00654DCC">
        <w:t>he mainland population, with a higher effective population size</w:t>
      </w:r>
      <w:r w:rsidR="004961EF">
        <w:t>,</w:t>
      </w:r>
      <w:r w:rsidR="00654DCC">
        <w:t xml:space="preserve"> will have a lower level of inbreeding</w:t>
      </w:r>
      <w:r w:rsidR="004961EF">
        <w:t xml:space="preserve"> resulting in less ROH</w:t>
      </w:r>
      <w:r w:rsidR="00654DCC">
        <w:t>.</w:t>
      </w:r>
      <w:r w:rsidR="004961EF">
        <w:t xml:space="preserve"> We also see a </w:t>
      </w:r>
      <w:r w:rsidR="00115493">
        <w:t xml:space="preserve">significantly higher mean P and top 1% P in </w:t>
      </w:r>
      <w:r w:rsidR="004961EF">
        <w:t>the stronger selection coefficient model relative to the other models in this population history scenario</w:t>
      </w:r>
      <w:r w:rsidR="00115493">
        <w:t>, a pattern which is not present in the other two population history scenarios</w:t>
      </w:r>
      <w:r w:rsidR="004961EF">
        <w:t xml:space="preserve">. This again reflects what is found in literature, than in larger populations selection is more efficient. </w:t>
      </w:r>
      <w:r w:rsidR="00E3119B">
        <w:t>As such, mutations with higher selection coefficients are likely occurring at a higher frequency and therefore are able to be selected for or against, resulting in a higher incidence of ROH compared to the other models. In a smaller population these mutations may not reach fixation as a result of genetic drift</w:t>
      </w:r>
      <w:r w:rsidR="00E803E6">
        <w:t xml:space="preserve"> (</w:t>
      </w:r>
      <w:r w:rsidR="00E803E6" w:rsidRPr="00E803E6">
        <w:rPr>
          <w:highlight w:val="yellow"/>
        </w:rPr>
        <w:t>REF</w:t>
      </w:r>
      <w:r w:rsidR="00E803E6">
        <w:t>!!)</w:t>
      </w:r>
      <w:r w:rsidR="00E3119B">
        <w:t xml:space="preserve">. </w:t>
      </w:r>
    </w:p>
    <w:p w14:paraId="3605DF57" w14:textId="4867E608" w:rsidR="00E803E6" w:rsidRDefault="00E803E6" w:rsidP="007C0DD1">
      <w:pPr>
        <w:tabs>
          <w:tab w:val="left" w:pos="1320"/>
        </w:tabs>
      </w:pPr>
      <w:r>
        <w:t xml:space="preserve">Our simulations have offered a valuable way to assess how different factors may be affecting our main study population on Rum. Overall showing that population history has the greatest effect on ROH distribution and density in a simulated wild population. Interestingly selection and recombination do not appear to influence the distribution of ROH in our simulations. Selection only appears to have an effect when the selection coefficients are increased to possibly unrealistic amounts for a wild population. In a slightly contrary </w:t>
      </w:r>
      <w:r w:rsidR="00F5654A">
        <w:t>outcome</w:t>
      </w:r>
      <w:r>
        <w:t xml:space="preserve"> to our results</w:t>
      </w:r>
      <w:r w:rsidR="00F5654A">
        <w:t xml:space="preserve"> </w:t>
      </w:r>
      <w:r>
        <w:t>above</w:t>
      </w:r>
      <w:r w:rsidR="00F5654A">
        <w:t xml:space="preserve"> and past literature </w:t>
      </w:r>
      <w:r>
        <w:t xml:space="preserve">showing </w:t>
      </w:r>
      <w:r w:rsidR="00F5654A">
        <w:t xml:space="preserve">the </w:t>
      </w:r>
      <w:r>
        <w:t xml:space="preserve">effects of recombination rate on ROH distribution, a model including recombination rate does not differ greatly to a null model. </w:t>
      </w:r>
      <w:r w:rsidR="00F5654A">
        <w:t xml:space="preserve">It may be that recombination rate does effect ROH distribution but not to a such dramatic state that would result in a ROH hotspot </w:t>
      </w:r>
      <w:r w:rsidR="00F5654A" w:rsidRPr="00F5654A">
        <w:rPr>
          <w:highlight w:val="yellow"/>
        </w:rPr>
        <w:t>??</w:t>
      </w:r>
      <w:r w:rsidR="00F5654A">
        <w:t>. We have also used rather basic measurements of comparison,</w:t>
      </w:r>
      <w:r w:rsidR="00BA4678">
        <w:t xml:space="preserve"> as we have 25 iterations of each simulation</w:t>
      </w:r>
      <w:r w:rsidR="00F5654A">
        <w:t xml:space="preserve"> which may be </w:t>
      </w:r>
      <w:r w:rsidR="00BA4678">
        <w:t>losing</w:t>
      </w:r>
      <w:r w:rsidR="00F5654A">
        <w:t xml:space="preserve"> some information</w:t>
      </w:r>
      <w:r w:rsidR="00BA4678">
        <w:t xml:space="preserve">. </w:t>
      </w:r>
    </w:p>
    <w:p w14:paraId="110ADDF8" w14:textId="77777777" w:rsidR="006E569D" w:rsidRDefault="006E569D" w:rsidP="007C0DD1">
      <w:pPr>
        <w:tabs>
          <w:tab w:val="left" w:pos="1320"/>
        </w:tabs>
      </w:pPr>
    </w:p>
    <w:p w14:paraId="59D76AA8" w14:textId="77777777" w:rsidR="00D20D7C" w:rsidRDefault="00D20D7C" w:rsidP="007C0DD1">
      <w:pPr>
        <w:tabs>
          <w:tab w:val="left" w:pos="1320"/>
        </w:tabs>
      </w:pPr>
    </w:p>
    <w:p w14:paraId="0E892C4A" w14:textId="306BFDFB" w:rsidR="004869A6" w:rsidRDefault="004869A6" w:rsidP="007C0DD1">
      <w:pPr>
        <w:tabs>
          <w:tab w:val="left" w:pos="1320"/>
        </w:tabs>
      </w:pPr>
    </w:p>
    <w:p w14:paraId="39FB4CFE" w14:textId="7C05BF4B" w:rsidR="004869A6" w:rsidRDefault="004869A6" w:rsidP="007C0DD1">
      <w:pPr>
        <w:tabs>
          <w:tab w:val="left" w:pos="1320"/>
        </w:tabs>
      </w:pPr>
    </w:p>
    <w:p w14:paraId="0388A134" w14:textId="66D05A34" w:rsidR="004869A6" w:rsidRDefault="004869A6" w:rsidP="007C0DD1">
      <w:pPr>
        <w:tabs>
          <w:tab w:val="left" w:pos="1320"/>
        </w:tabs>
      </w:pPr>
    </w:p>
    <w:p w14:paraId="62216FD4" w14:textId="39BF600F" w:rsidR="004869A6" w:rsidRDefault="004869A6" w:rsidP="007C0DD1">
      <w:pPr>
        <w:tabs>
          <w:tab w:val="left" w:pos="1320"/>
        </w:tabs>
      </w:pPr>
    </w:p>
    <w:p w14:paraId="7DD4EA00" w14:textId="254BD827" w:rsidR="004869A6" w:rsidRDefault="004869A6" w:rsidP="007C0DD1">
      <w:pPr>
        <w:tabs>
          <w:tab w:val="left" w:pos="1320"/>
        </w:tabs>
      </w:pPr>
    </w:p>
    <w:p w14:paraId="69B00D9B" w14:textId="43EEFC45" w:rsidR="004869A6" w:rsidRDefault="004869A6" w:rsidP="007C0DD1">
      <w:pPr>
        <w:tabs>
          <w:tab w:val="left" w:pos="1320"/>
        </w:tabs>
      </w:pPr>
    </w:p>
    <w:p w14:paraId="4250B6B0" w14:textId="6B836858" w:rsidR="004869A6" w:rsidRDefault="004869A6" w:rsidP="007C0DD1">
      <w:pPr>
        <w:tabs>
          <w:tab w:val="left" w:pos="1320"/>
        </w:tabs>
      </w:pPr>
    </w:p>
    <w:p w14:paraId="2B46E584" w14:textId="2259CE4A" w:rsidR="004869A6" w:rsidRDefault="004869A6" w:rsidP="007C0DD1">
      <w:pPr>
        <w:tabs>
          <w:tab w:val="left" w:pos="1320"/>
        </w:tabs>
      </w:pPr>
    </w:p>
    <w:p w14:paraId="6A4B9F75" w14:textId="253C2ACA" w:rsidR="004869A6" w:rsidRDefault="004869A6" w:rsidP="007C0DD1">
      <w:pPr>
        <w:tabs>
          <w:tab w:val="left" w:pos="1320"/>
        </w:tabs>
      </w:pPr>
    </w:p>
    <w:p w14:paraId="104256F6" w14:textId="7C851E65" w:rsidR="004869A6" w:rsidRDefault="004869A6" w:rsidP="007C0DD1">
      <w:pPr>
        <w:tabs>
          <w:tab w:val="left" w:pos="1320"/>
        </w:tabs>
      </w:pPr>
    </w:p>
    <w:p w14:paraId="19EC0659" w14:textId="60CAC47E" w:rsidR="004869A6" w:rsidRDefault="004869A6" w:rsidP="007C0DD1">
      <w:pPr>
        <w:tabs>
          <w:tab w:val="left" w:pos="1320"/>
        </w:tabs>
      </w:pPr>
    </w:p>
    <w:p w14:paraId="5DE0F1DC" w14:textId="77777777" w:rsidR="004869A6" w:rsidRDefault="004869A6" w:rsidP="007C0DD1">
      <w:pPr>
        <w:tabs>
          <w:tab w:val="left" w:pos="1320"/>
        </w:tabs>
        <w:rPr>
          <w:b/>
        </w:rPr>
      </w:pPr>
    </w:p>
    <w:p w14:paraId="5043151D" w14:textId="77777777" w:rsidR="00FF71C2" w:rsidRPr="00FF71C2" w:rsidRDefault="000119F1" w:rsidP="00FF71C2">
      <w:pPr>
        <w:pStyle w:val="EndNoteBibliography"/>
        <w:spacing w:after="0"/>
        <w:ind w:left="720" w:hanging="720"/>
      </w:pPr>
      <w:r>
        <w:rPr>
          <w:b/>
        </w:rPr>
        <w:fldChar w:fldCharType="begin"/>
      </w:r>
      <w:r>
        <w:rPr>
          <w:b/>
        </w:rPr>
        <w:instrText xml:space="preserve"> ADDIN EN.REFLIST </w:instrText>
      </w:r>
      <w:r>
        <w:rPr>
          <w:b/>
        </w:rPr>
        <w:fldChar w:fldCharType="separate"/>
      </w:r>
      <w:r w:rsidR="00FF71C2" w:rsidRPr="00FF71C2">
        <w:t xml:space="preserve">BJELLAND, D. W., et al. (2013) Evaluation of inbreeding depression in Holstein cattle using whole-genome SNP markers and alternative measures of genomic inbreeding. </w:t>
      </w:r>
      <w:r w:rsidR="00FF71C2" w:rsidRPr="00FF71C2">
        <w:rPr>
          <w:i/>
        </w:rPr>
        <w:t>J Dairy Sci,</w:t>
      </w:r>
      <w:r w:rsidR="00FF71C2" w:rsidRPr="00FF71C2">
        <w:t xml:space="preserve"> </w:t>
      </w:r>
      <w:r w:rsidR="00FF71C2" w:rsidRPr="00FF71C2">
        <w:rPr>
          <w:b/>
        </w:rPr>
        <w:t>96</w:t>
      </w:r>
      <w:r w:rsidR="00FF71C2" w:rsidRPr="00FF71C2">
        <w:t xml:space="preserve"> (7), 4697-706.</w:t>
      </w:r>
    </w:p>
    <w:p w14:paraId="2257A7E5" w14:textId="77777777" w:rsidR="00FF71C2" w:rsidRPr="00FF71C2" w:rsidRDefault="00FF71C2" w:rsidP="00FF71C2">
      <w:pPr>
        <w:pStyle w:val="EndNoteBibliography"/>
        <w:spacing w:after="0"/>
        <w:ind w:left="720" w:hanging="720"/>
      </w:pPr>
      <w:r w:rsidRPr="00FF71C2">
        <w:t xml:space="preserve">BOSSE, M., et al. (2012) Regions of homozygosity in the porcine genome: consequence of demography and the recombination landscape. </w:t>
      </w:r>
      <w:r w:rsidRPr="00FF71C2">
        <w:rPr>
          <w:i/>
        </w:rPr>
        <w:t>PLoS Genet,</w:t>
      </w:r>
      <w:r w:rsidRPr="00FF71C2">
        <w:t xml:space="preserve"> </w:t>
      </w:r>
      <w:r w:rsidRPr="00FF71C2">
        <w:rPr>
          <w:b/>
        </w:rPr>
        <w:t>8</w:t>
      </w:r>
      <w:r w:rsidRPr="00FF71C2">
        <w:t xml:space="preserve"> (11), e1003100.</w:t>
      </w:r>
    </w:p>
    <w:p w14:paraId="46B5F34C" w14:textId="77777777" w:rsidR="00FF71C2" w:rsidRPr="00FF71C2" w:rsidRDefault="00FF71C2" w:rsidP="00FF71C2">
      <w:pPr>
        <w:pStyle w:val="EndNoteBibliography"/>
        <w:spacing w:after="0"/>
        <w:ind w:left="720" w:hanging="720"/>
      </w:pPr>
      <w:r w:rsidRPr="00FF71C2">
        <w:t xml:space="preserve">CHARLESWORTH, B. (2009) Fundamental concepts in genetics: effective population size and patterns of molecular evolution and variation. </w:t>
      </w:r>
      <w:r w:rsidRPr="00FF71C2">
        <w:rPr>
          <w:i/>
        </w:rPr>
        <w:t>Nat Rev Genet,</w:t>
      </w:r>
      <w:r w:rsidRPr="00FF71C2">
        <w:t xml:space="preserve"> </w:t>
      </w:r>
      <w:r w:rsidRPr="00FF71C2">
        <w:rPr>
          <w:b/>
        </w:rPr>
        <w:t>10</w:t>
      </w:r>
      <w:r w:rsidRPr="00FF71C2">
        <w:t xml:space="preserve"> (3), 195-205.</w:t>
      </w:r>
    </w:p>
    <w:p w14:paraId="2FCD3D84" w14:textId="77777777" w:rsidR="00FF71C2" w:rsidRPr="00FF71C2" w:rsidRDefault="00FF71C2" w:rsidP="00FF71C2">
      <w:pPr>
        <w:pStyle w:val="EndNoteBibliography"/>
        <w:spacing w:after="0"/>
        <w:ind w:left="720" w:hanging="720"/>
      </w:pPr>
      <w:r w:rsidRPr="00FF71C2">
        <w:t xml:space="preserve">GRILZ-SEGER, G., et al. (2019) Analysis of ROH patterns in the Noriker horse breed reveals signatures of selection for coat color and body size. </w:t>
      </w:r>
      <w:r w:rsidRPr="00FF71C2">
        <w:rPr>
          <w:i/>
        </w:rPr>
        <w:t>Anim Genet,</w:t>
      </w:r>
      <w:r w:rsidRPr="00FF71C2">
        <w:t xml:space="preserve"> </w:t>
      </w:r>
      <w:r w:rsidRPr="00FF71C2">
        <w:rPr>
          <w:b/>
        </w:rPr>
        <w:t>50</w:t>
      </w:r>
      <w:r w:rsidRPr="00FF71C2">
        <w:t xml:space="preserve"> (4), 334-346.</w:t>
      </w:r>
    </w:p>
    <w:p w14:paraId="50472696" w14:textId="77777777" w:rsidR="00FF71C2" w:rsidRPr="00FF71C2" w:rsidRDefault="00FF71C2" w:rsidP="00FF71C2">
      <w:pPr>
        <w:pStyle w:val="EndNoteBibliography"/>
        <w:spacing w:after="0"/>
        <w:ind w:left="720" w:hanging="720"/>
      </w:pPr>
      <w:r w:rsidRPr="00FF71C2">
        <w:t xml:space="preserve">KARDOS, M., et al. (2017) Inferring Individual Inbreeding and Demographic History from Segments of Identity by Descent in Ficedula Flycatcher Genome Sequences. </w:t>
      </w:r>
      <w:r w:rsidRPr="00FF71C2">
        <w:rPr>
          <w:i/>
        </w:rPr>
        <w:t>Genetics,</w:t>
      </w:r>
      <w:r w:rsidRPr="00FF71C2">
        <w:t xml:space="preserve"> </w:t>
      </w:r>
      <w:r w:rsidRPr="00FF71C2">
        <w:rPr>
          <w:b/>
        </w:rPr>
        <w:t>205</w:t>
      </w:r>
      <w:r w:rsidRPr="00FF71C2">
        <w:t xml:space="preserve"> (3), 1319-1334.</w:t>
      </w:r>
    </w:p>
    <w:p w14:paraId="0DDC43BB" w14:textId="77777777" w:rsidR="00FF71C2" w:rsidRPr="00FF71C2" w:rsidRDefault="00FF71C2" w:rsidP="00FF71C2">
      <w:pPr>
        <w:pStyle w:val="EndNoteBibliography"/>
        <w:spacing w:after="0"/>
        <w:ind w:left="720" w:hanging="720"/>
      </w:pPr>
      <w:r w:rsidRPr="00FF71C2">
        <w:t xml:space="preserve">KELLER, M. C., et al. (2012) Runs of homozygosity implicate autozygosity as a schizophrenia risk factor. </w:t>
      </w:r>
      <w:r w:rsidRPr="00FF71C2">
        <w:rPr>
          <w:i/>
        </w:rPr>
        <w:t>PLoS Genet,</w:t>
      </w:r>
      <w:r w:rsidRPr="00FF71C2">
        <w:t xml:space="preserve"> </w:t>
      </w:r>
      <w:r w:rsidRPr="00FF71C2">
        <w:rPr>
          <w:b/>
        </w:rPr>
        <w:t>8</w:t>
      </w:r>
      <w:r w:rsidRPr="00FF71C2">
        <w:t xml:space="preserve"> (4), e1002656.</w:t>
      </w:r>
    </w:p>
    <w:p w14:paraId="04013893" w14:textId="77777777" w:rsidR="00FF71C2" w:rsidRPr="00FF71C2" w:rsidRDefault="00FF71C2" w:rsidP="00FF71C2">
      <w:pPr>
        <w:pStyle w:val="EndNoteBibliography"/>
        <w:spacing w:after="0"/>
        <w:ind w:left="720" w:hanging="720"/>
      </w:pPr>
      <w:r w:rsidRPr="00FF71C2">
        <w:t xml:space="preserve">KELLER, M. C., et al. (2011) Quantification of inbreeding due to distant ancestors and its detection using dense single nucleotide polymorphism data. </w:t>
      </w:r>
      <w:r w:rsidRPr="00FF71C2">
        <w:rPr>
          <w:i/>
        </w:rPr>
        <w:t>Genetics,</w:t>
      </w:r>
      <w:r w:rsidRPr="00FF71C2">
        <w:t xml:space="preserve"> </w:t>
      </w:r>
      <w:r w:rsidRPr="00FF71C2">
        <w:rPr>
          <w:b/>
        </w:rPr>
        <w:t>189</w:t>
      </w:r>
      <w:r w:rsidRPr="00FF71C2">
        <w:t xml:space="preserve"> (1), 237-49.</w:t>
      </w:r>
    </w:p>
    <w:p w14:paraId="7DDD3DB0" w14:textId="77777777" w:rsidR="00FF71C2" w:rsidRPr="00FF71C2" w:rsidRDefault="00FF71C2" w:rsidP="00FF71C2">
      <w:pPr>
        <w:pStyle w:val="EndNoteBibliography"/>
        <w:spacing w:after="0"/>
        <w:ind w:left="720" w:hanging="720"/>
      </w:pPr>
      <w:r w:rsidRPr="00FF71C2">
        <w:t xml:space="preserve">NOTHNAGEL, M., et al. (2010) Genomic and geographic distribution of SNP-defined runs of homozygosity in Europeans. </w:t>
      </w:r>
      <w:r w:rsidRPr="00FF71C2">
        <w:rPr>
          <w:i/>
        </w:rPr>
        <w:t>Hum Mol Genet,</w:t>
      </w:r>
      <w:r w:rsidRPr="00FF71C2">
        <w:t xml:space="preserve"> </w:t>
      </w:r>
      <w:r w:rsidRPr="00FF71C2">
        <w:rPr>
          <w:b/>
        </w:rPr>
        <w:t>19</w:t>
      </w:r>
      <w:r w:rsidRPr="00FF71C2">
        <w:t xml:space="preserve"> (15), 2927-35.</w:t>
      </w:r>
    </w:p>
    <w:p w14:paraId="7C18FEED" w14:textId="77777777" w:rsidR="00FF71C2" w:rsidRPr="00FF71C2" w:rsidRDefault="00FF71C2" w:rsidP="00FF71C2">
      <w:pPr>
        <w:pStyle w:val="EndNoteBibliography"/>
        <w:spacing w:after="0"/>
        <w:ind w:left="720" w:hanging="720"/>
      </w:pPr>
      <w:r w:rsidRPr="00FF71C2">
        <w:t xml:space="preserve">PEMBERTON, T. J., et al. (2012) Genomic patterns of homozygosity in worldwide human populations. </w:t>
      </w:r>
      <w:r w:rsidRPr="00FF71C2">
        <w:rPr>
          <w:i/>
        </w:rPr>
        <w:t>Am J Hum Genet,</w:t>
      </w:r>
      <w:r w:rsidRPr="00FF71C2">
        <w:t xml:space="preserve"> </w:t>
      </w:r>
      <w:r w:rsidRPr="00FF71C2">
        <w:rPr>
          <w:b/>
        </w:rPr>
        <w:t>91</w:t>
      </w:r>
      <w:r w:rsidRPr="00FF71C2">
        <w:t xml:space="preserve"> (2), 275-92.</w:t>
      </w:r>
    </w:p>
    <w:p w14:paraId="7283A02D" w14:textId="77777777" w:rsidR="00FF71C2" w:rsidRPr="00FF71C2" w:rsidRDefault="00FF71C2" w:rsidP="00FF71C2">
      <w:pPr>
        <w:pStyle w:val="EndNoteBibliography"/>
        <w:spacing w:after="0"/>
        <w:ind w:left="720" w:hanging="720"/>
      </w:pPr>
      <w:r w:rsidRPr="00FF71C2">
        <w:t xml:space="preserve">PERIPOLLI, E., et al. (2018) Assessment of runs of homozygosity islands and estimates of genomic inbreeding in Gyr (Bos indicus) dairy cattle. </w:t>
      </w:r>
      <w:r w:rsidRPr="00FF71C2">
        <w:rPr>
          <w:i/>
        </w:rPr>
        <w:t>BMC Genomics,</w:t>
      </w:r>
      <w:r w:rsidRPr="00FF71C2">
        <w:t xml:space="preserve"> </w:t>
      </w:r>
      <w:r w:rsidRPr="00FF71C2">
        <w:rPr>
          <w:b/>
        </w:rPr>
        <w:t>19</w:t>
      </w:r>
      <w:r w:rsidRPr="00FF71C2">
        <w:t xml:space="preserve"> (1), 34.</w:t>
      </w:r>
    </w:p>
    <w:p w14:paraId="1852A1F8" w14:textId="77777777" w:rsidR="00FF71C2" w:rsidRPr="00FF71C2" w:rsidRDefault="00FF71C2" w:rsidP="00FF71C2">
      <w:pPr>
        <w:pStyle w:val="EndNoteBibliography"/>
        <w:spacing w:after="0"/>
        <w:ind w:left="720" w:hanging="720"/>
      </w:pPr>
      <w:r w:rsidRPr="00FF71C2">
        <w:t xml:space="preserve">PRYCE, J. E., et al. (2014) Identification of genomic regions associated with inbreeding depression in Holstein and Jersey dairy cattle. </w:t>
      </w:r>
      <w:r w:rsidRPr="00FF71C2">
        <w:rPr>
          <w:i/>
        </w:rPr>
        <w:t>Genet Sel Evol,</w:t>
      </w:r>
      <w:r w:rsidRPr="00FF71C2">
        <w:t xml:space="preserve"> </w:t>
      </w:r>
      <w:r w:rsidRPr="00FF71C2">
        <w:rPr>
          <w:b/>
        </w:rPr>
        <w:t>46</w:t>
      </w:r>
      <w:r w:rsidRPr="00FF71C2">
        <w:t>, 71.</w:t>
      </w:r>
    </w:p>
    <w:p w14:paraId="1FD63628" w14:textId="77777777" w:rsidR="00FF71C2" w:rsidRPr="00FF71C2" w:rsidRDefault="00FF71C2" w:rsidP="00FF71C2">
      <w:pPr>
        <w:pStyle w:val="EndNoteBibliography"/>
        <w:ind w:left="720" w:hanging="720"/>
      </w:pPr>
      <w:r w:rsidRPr="00FF71C2">
        <w:t xml:space="preserve">PURFIELD, D. C., et al. (2012) Runs of homozygosity and population history in cattle. </w:t>
      </w:r>
      <w:r w:rsidRPr="00FF71C2">
        <w:rPr>
          <w:i/>
        </w:rPr>
        <w:t>BMC Genet,</w:t>
      </w:r>
      <w:r w:rsidRPr="00FF71C2">
        <w:t xml:space="preserve"> </w:t>
      </w:r>
      <w:r w:rsidRPr="00FF71C2">
        <w:rPr>
          <w:b/>
        </w:rPr>
        <w:t>13</w:t>
      </w:r>
      <w:r w:rsidRPr="00FF71C2">
        <w:t>, 70.</w:t>
      </w:r>
    </w:p>
    <w:p w14:paraId="0A314B62" w14:textId="351C758B" w:rsidR="007C0DD1" w:rsidRPr="007C0DD1" w:rsidRDefault="000119F1" w:rsidP="007C0DD1">
      <w:pPr>
        <w:tabs>
          <w:tab w:val="left" w:pos="1320"/>
        </w:tabs>
        <w:rPr>
          <w:b/>
        </w:rPr>
      </w:pPr>
      <w:r>
        <w:rPr>
          <w:b/>
        </w:rPr>
        <w:fldChar w:fldCharType="end"/>
      </w:r>
    </w:p>
    <w:sectPr w:rsidR="007C0DD1" w:rsidRPr="007C0DD1" w:rsidSect="00CC29AA">
      <w:pgSz w:w="11906" w:h="16838"/>
      <w:pgMar w:top="720" w:right="720" w:bottom="720" w:left="72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EMBERTON Josephine" w:date="2021-02-10T12:05:00Z" w:initials="PJ">
    <w:p w14:paraId="4FCF781E" w14:textId="77777777" w:rsidR="002D4AA8" w:rsidRDefault="002D4AA8" w:rsidP="00AD4874">
      <w:pPr>
        <w:pStyle w:val="CommentText"/>
      </w:pPr>
      <w:r>
        <w:rPr>
          <w:rStyle w:val="CommentReference"/>
        </w:rPr>
        <w:annotationRef/>
      </w:r>
      <w:r>
        <w:t xml:space="preserve">In </w:t>
      </w:r>
      <w:proofErr w:type="spellStart"/>
      <w:r>
        <w:t>GenomeStudio</w:t>
      </w:r>
      <w:proofErr w:type="spellEnd"/>
      <w:r>
        <w:t>?</w:t>
      </w:r>
    </w:p>
  </w:comment>
  <w:comment w:id="1" w:author="HEWETT Anna" w:date="2021-07-27T15:03:00Z" w:initials="HA">
    <w:p w14:paraId="62B8D491" w14:textId="043FDA36" w:rsidR="002D4AA8" w:rsidRDefault="002D4AA8">
      <w:pPr>
        <w:pStyle w:val="CommentText"/>
      </w:pPr>
      <w:r>
        <w:rPr>
          <w:rStyle w:val="CommentReference"/>
        </w:rPr>
        <w:annotationRef/>
      </w:r>
      <w:r>
        <w:t>I don’t know, this QC was done by Susie before I got them …</w:t>
      </w:r>
    </w:p>
  </w:comment>
  <w:comment w:id="5" w:author="PEMBERTON Josephine" w:date="2021-02-10T12:18:00Z" w:initials="PJ">
    <w:p w14:paraId="6084DA05" w14:textId="77777777" w:rsidR="002D4AA8" w:rsidRDefault="002D4AA8" w:rsidP="00AD4874">
      <w:pPr>
        <w:pStyle w:val="CommentText"/>
      </w:pPr>
      <w:r>
        <w:rPr>
          <w:rStyle w:val="CommentReference"/>
        </w:rPr>
        <w:annotationRef/>
      </w:r>
      <w:r>
        <w:t xml:space="preserve">You need to say where the </w:t>
      </w:r>
      <w:proofErr w:type="spellStart"/>
      <w:r>
        <w:t>bp</w:t>
      </w:r>
      <w:proofErr w:type="spellEnd"/>
      <w:r>
        <w:t xml:space="preserve"> measures come from.  I think from the cattle genome?  Need to give the exact version of the bovine genome which Susie used.</w:t>
      </w:r>
    </w:p>
  </w:comment>
  <w:comment w:id="6" w:author="PEMBERTON Josephine" w:date="2021-02-10T14:19:00Z" w:initials="PJ">
    <w:p w14:paraId="3A3B202B" w14:textId="77777777" w:rsidR="002D4AA8" w:rsidRDefault="002D4AA8" w:rsidP="00AD4874">
      <w:pPr>
        <w:pStyle w:val="CommentText"/>
      </w:pPr>
      <w:r>
        <w:rPr>
          <w:rStyle w:val="CommentReference"/>
        </w:rPr>
        <w:annotationRef/>
      </w:r>
      <w:r>
        <w:t>??</w:t>
      </w:r>
    </w:p>
  </w:comment>
  <w:comment w:id="7" w:author="PEMBERTON Josephine" w:date="2021-02-10T14:50:00Z" w:initials="PJ">
    <w:p w14:paraId="094DF3C8" w14:textId="77777777" w:rsidR="002D4AA8" w:rsidRDefault="002D4AA8" w:rsidP="00AD4874">
      <w:pPr>
        <w:pStyle w:val="CommentText"/>
      </w:pPr>
      <w:r>
        <w:rPr>
          <w:rStyle w:val="CommentReference"/>
        </w:rPr>
        <w:annotationRef/>
      </w:r>
      <w:r>
        <w:t>You need to explain the P measure right at the beginning of this para.</w:t>
      </w:r>
    </w:p>
  </w:comment>
  <w:comment w:id="8" w:author="PEMBERTON Josephine" w:date="2021-02-10T14:31:00Z" w:initials="PJ">
    <w:p w14:paraId="0E8DF130" w14:textId="77777777" w:rsidR="002D4AA8" w:rsidRDefault="002D4AA8" w:rsidP="00AD4874">
      <w:pPr>
        <w:pStyle w:val="CommentText"/>
      </w:pPr>
      <w:r>
        <w:rPr>
          <w:rStyle w:val="CommentReference"/>
        </w:rPr>
        <w:annotationRef/>
      </w:r>
      <w:r>
        <w:t>check</w:t>
      </w:r>
    </w:p>
  </w:comment>
  <w:comment w:id="9" w:author="PEMBERTON Josephine" w:date="2021-02-10T14:28:00Z" w:initials="PJ">
    <w:p w14:paraId="766A7462" w14:textId="77777777" w:rsidR="002D4AA8" w:rsidRDefault="002D4AA8" w:rsidP="00AD4874">
      <w:pPr>
        <w:pStyle w:val="CommentText"/>
      </w:pPr>
      <w:r>
        <w:rPr>
          <w:rStyle w:val="CommentReference"/>
        </w:rPr>
        <w:annotationRef/>
      </w:r>
      <w:r>
        <w:t>Justify choice of this window</w:t>
      </w:r>
    </w:p>
  </w:comment>
  <w:comment w:id="10" w:author="HEWETT Anna" w:date="2021-02-02T12:21:00Z" w:initials="HA">
    <w:p w14:paraId="6CFFCB69" w14:textId="77777777" w:rsidR="002D4AA8" w:rsidRDefault="002D4AA8" w:rsidP="00AD4874">
      <w:pPr>
        <w:pStyle w:val="CommentText"/>
      </w:pPr>
      <w:r>
        <w:rPr>
          <w:rStyle w:val="CommentReference"/>
        </w:rPr>
        <w:annotationRef/>
      </w:r>
      <w:r>
        <w:t xml:space="preserve">Should I report all correlations i.e. for BP too and Kintyre population. </w:t>
      </w:r>
    </w:p>
  </w:comment>
  <w:comment w:id="11" w:author="PEMBERTON Josephine" w:date="2021-02-10T14:30:00Z" w:initials="PJ">
    <w:p w14:paraId="2C2B6612" w14:textId="77777777" w:rsidR="002D4AA8" w:rsidRDefault="002D4AA8" w:rsidP="00AD4874">
      <w:pPr>
        <w:pStyle w:val="CommentText"/>
      </w:pPr>
      <w:r>
        <w:rPr>
          <w:rStyle w:val="CommentReference"/>
        </w:rPr>
        <w:annotationRef/>
      </w:r>
      <w:r>
        <w:t xml:space="preserve">Yes, I think so.  </w:t>
      </w:r>
    </w:p>
  </w:comment>
  <w:comment w:id="12" w:author="PEMBERTON Josephine" w:date="2021-02-10T14:36:00Z" w:initials="PJ">
    <w:p w14:paraId="17F77BCF" w14:textId="77777777" w:rsidR="002D4AA8" w:rsidRDefault="002D4AA8" w:rsidP="00AD4874">
      <w:pPr>
        <w:pStyle w:val="CommentText"/>
      </w:pPr>
      <w:r>
        <w:rPr>
          <w:rStyle w:val="CommentReference"/>
        </w:rPr>
        <w:annotationRef/>
      </w:r>
      <w:r>
        <w:t>This was not a sentence.</w:t>
      </w:r>
    </w:p>
  </w:comment>
  <w:comment w:id="13" w:author="HEWETT Anna" w:date="2021-07-29T11:52:00Z" w:initials="HA">
    <w:p w14:paraId="066D9CE6" w14:textId="5F662D7D" w:rsidR="002D4AA8" w:rsidRDefault="002D4AA8">
      <w:pPr>
        <w:pStyle w:val="CommentText"/>
      </w:pPr>
      <w:r>
        <w:rPr>
          <w:rStyle w:val="CommentReference"/>
        </w:rPr>
        <w:annotationRef/>
      </w:r>
      <w:r>
        <w:t>This section may change when I do the iHS</w:t>
      </w:r>
    </w:p>
  </w:comment>
  <w:comment w:id="14" w:author="PEMBERTON Josephine" w:date="2021-02-10T14:46:00Z" w:initials="PJ">
    <w:p w14:paraId="46F234C4" w14:textId="77777777" w:rsidR="002D4AA8" w:rsidRDefault="002D4AA8" w:rsidP="00AD4874">
      <w:pPr>
        <w:pStyle w:val="CommentText"/>
      </w:pPr>
      <w:r>
        <w:rPr>
          <w:rStyle w:val="CommentReference"/>
        </w:rPr>
        <w:annotationRef/>
      </w:r>
      <w:r>
        <w:t xml:space="preserve">I think this para needs a bit of an introduction.  The issue is that a ROH hotspot could result from (a) only a few haplotypes at a location or (b) many haplotypes of which one is common.  We are trying to work out which is correct </w:t>
      </w:r>
    </w:p>
  </w:comment>
  <w:comment w:id="15" w:author="PEMBERTON Josephine" w:date="2021-02-10T16:20:00Z" w:initials="PJ">
    <w:p w14:paraId="0EE87AFB" w14:textId="77777777" w:rsidR="002D4AA8" w:rsidRDefault="002D4AA8" w:rsidP="00AD4874">
      <w:pPr>
        <w:pStyle w:val="CommentText"/>
      </w:pPr>
      <w:r>
        <w:rPr>
          <w:rStyle w:val="CommentReference"/>
        </w:rPr>
        <w:annotationRef/>
      </w:r>
      <w:r>
        <w:t>Isn’t there a count of unique haplotypes involved? Maybe not.</w:t>
      </w:r>
    </w:p>
  </w:comment>
  <w:comment w:id="16" w:author="HEWETT Anna" w:date="2021-07-27T15:02:00Z" w:initials="HA">
    <w:p w14:paraId="183B39AA" w14:textId="310ADA66" w:rsidR="002D4AA8" w:rsidRDefault="002D4AA8">
      <w:pPr>
        <w:pStyle w:val="CommentText"/>
      </w:pPr>
      <w:r>
        <w:rPr>
          <w:rStyle w:val="CommentReference"/>
        </w:rPr>
        <w:annotationRef/>
      </w:r>
      <w:r>
        <w:t xml:space="preserve">Not really sure what you mean? The statistic will take into account the number of different haplotypes as it’s the sum across all haplotypes. </w:t>
      </w:r>
    </w:p>
  </w:comment>
  <w:comment w:id="17" w:author="HEWETT Anna" w:date="2021-07-29T15:47:00Z" w:initials="HA">
    <w:p w14:paraId="5101E6FC" w14:textId="287A69CB" w:rsidR="003E5E5A" w:rsidRDefault="003E5E5A">
      <w:pPr>
        <w:pStyle w:val="CommentText"/>
      </w:pPr>
      <w:r>
        <w:rPr>
          <w:rStyle w:val="CommentReference"/>
        </w:rPr>
        <w:annotationRef/>
      </w:r>
      <w:r>
        <w:t xml:space="preserve">Thinking of adding a figure here to </w:t>
      </w:r>
      <w:proofErr w:type="spellStart"/>
      <w:r>
        <w:t>visualose</w:t>
      </w:r>
      <w:proofErr w:type="spellEnd"/>
      <w:r>
        <w:t xml:space="preserve"> the different population histories in the different simulations. Is this a good idea? And a done thing?</w:t>
      </w:r>
    </w:p>
  </w:comment>
  <w:comment w:id="18" w:author="HEWETT Anna" w:date="2021-07-27T13:17:00Z" w:initials="HA">
    <w:p w14:paraId="43F2D1DD" w14:textId="6890EBDF" w:rsidR="002D4AA8" w:rsidRDefault="002D4AA8">
      <w:pPr>
        <w:pStyle w:val="CommentText"/>
      </w:pPr>
      <w:r>
        <w:rPr>
          <w:rStyle w:val="CommentReference"/>
        </w:rPr>
        <w:annotationRef/>
      </w:r>
      <w:r>
        <w:t>Not sure whether these belong in the supplementary figs or not? I think they do quite a good job at showing the differences between the pops</w:t>
      </w:r>
    </w:p>
    <w:p w14:paraId="1AB5BA8E" w14:textId="013D0552" w:rsidR="002D4AA8" w:rsidRDefault="002D4AA8">
      <w:pPr>
        <w:pStyle w:val="CommentText"/>
      </w:pPr>
      <w:r>
        <w:t>Will sort out the figure once we decide where it belongs</w:t>
      </w:r>
    </w:p>
  </w:comment>
  <w:comment w:id="19" w:author="HEWETT Anna" w:date="2021-07-29T11:48:00Z" w:initials="HA">
    <w:p w14:paraId="5E7853BA" w14:textId="375DA862" w:rsidR="002D4AA8" w:rsidRDefault="002D4AA8">
      <w:pPr>
        <w:pStyle w:val="CommentText"/>
      </w:pPr>
      <w:r>
        <w:rPr>
          <w:rStyle w:val="CommentReference"/>
        </w:rPr>
        <w:annotationRef/>
      </w:r>
      <w:proofErr w:type="spellStart"/>
      <w:r>
        <w:t>Im</w:t>
      </w:r>
      <w:proofErr w:type="spellEnd"/>
      <w:r>
        <w:t xml:space="preserve"> a bit worried this fig disrupts the flow of the main text, so I was thinking of moving it to the supplementary? Will sort it out when we decide where it belongs. </w:t>
      </w:r>
    </w:p>
  </w:comment>
  <w:comment w:id="20" w:author="HEWETT Anna" w:date="2021-07-29T14:29:00Z" w:initials="HA">
    <w:p w14:paraId="38F2C684" w14:textId="35B8AE48" w:rsidR="009D34D4" w:rsidRDefault="009D34D4">
      <w:pPr>
        <w:pStyle w:val="CommentText"/>
      </w:pPr>
      <w:r>
        <w:rPr>
          <w:rStyle w:val="CommentReference"/>
        </w:rPr>
        <w:annotationRef/>
      </w:r>
      <w:r>
        <w:t xml:space="preserve">Not sure whether to report all the results about the coldspots as I am tending to not focus on them very much. I don’t really trust them due to the density of SNPs </w:t>
      </w:r>
    </w:p>
  </w:comment>
  <w:comment w:id="21" w:author="HEWETT Anna" w:date="2021-07-29T11:49:00Z" w:initials="HA">
    <w:p w14:paraId="107156DF" w14:textId="797685AE" w:rsidR="002D4AA8" w:rsidRDefault="002D4AA8">
      <w:pPr>
        <w:pStyle w:val="CommentText"/>
      </w:pPr>
      <w:r>
        <w:rPr>
          <w:rStyle w:val="CommentReference"/>
        </w:rPr>
        <w:annotationRef/>
      </w:r>
      <w:r>
        <w:t>Do I need to give statistics here? May wait to see where I get to with the results from the iHS as this section may change.</w:t>
      </w:r>
    </w:p>
  </w:comment>
  <w:comment w:id="22" w:author="HEWETT Anna" w:date="2021-07-29T15:45:00Z" w:initials="HA">
    <w:p w14:paraId="381AB57D" w14:textId="47C7D975" w:rsidR="000D4826" w:rsidRDefault="000D4826">
      <w:pPr>
        <w:pStyle w:val="CommentText"/>
      </w:pPr>
      <w:r>
        <w:rPr>
          <w:rStyle w:val="CommentReference"/>
        </w:rPr>
        <w:annotationRef/>
      </w:r>
      <w:r>
        <w:t>Is this a good idea to highlight? Feel like it does discredit some of the results if we accept this hypothesis.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CF781E" w15:done="0"/>
  <w15:commentEx w15:paraId="62B8D491" w15:paraIdParent="4FCF781E" w15:done="0"/>
  <w15:commentEx w15:paraId="6084DA05" w15:done="0"/>
  <w15:commentEx w15:paraId="3A3B202B" w15:done="0"/>
  <w15:commentEx w15:paraId="094DF3C8" w15:done="0"/>
  <w15:commentEx w15:paraId="0E8DF130" w15:done="0"/>
  <w15:commentEx w15:paraId="766A7462" w15:done="0"/>
  <w15:commentEx w15:paraId="6CFFCB69" w15:done="0"/>
  <w15:commentEx w15:paraId="2C2B6612" w15:paraIdParent="6CFFCB69" w15:done="0"/>
  <w15:commentEx w15:paraId="17F77BCF" w15:done="0"/>
  <w15:commentEx w15:paraId="066D9CE6" w15:done="0"/>
  <w15:commentEx w15:paraId="46F234C4" w15:done="0"/>
  <w15:commentEx w15:paraId="0EE87AFB" w15:done="0"/>
  <w15:commentEx w15:paraId="183B39AA" w15:paraIdParent="0EE87AFB" w15:done="0"/>
  <w15:commentEx w15:paraId="5101E6FC" w15:done="0"/>
  <w15:commentEx w15:paraId="1AB5BA8E" w15:done="0"/>
  <w15:commentEx w15:paraId="5E7853BA" w15:done="0"/>
  <w15:commentEx w15:paraId="38F2C684" w15:done="0"/>
  <w15:commentEx w15:paraId="107156DF" w15:done="0"/>
  <w15:commentEx w15:paraId="381AB57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MBERTON Josephine">
    <w15:presenceInfo w15:providerId="AD" w15:userId="S-1-5-21-861567501-1417001333-682003330-5108"/>
  </w15:person>
  <w15:person w15:author="HEWETT Anna">
    <w15:presenceInfo w15:providerId="AD" w15:userId="S-1-5-21-861567501-1417001333-682003330-7541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 (Bra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adxrdtz00pzfpeerpu5sp579wsxex5v0z5w&quot;&gt;My EndNote Library&lt;record-ids&gt;&lt;item&gt;5&lt;/item&gt;&lt;item&gt;6&lt;/item&gt;&lt;item&gt;7&lt;/item&gt;&lt;item&gt;10&lt;/item&gt;&lt;item&gt;13&lt;/item&gt;&lt;item&gt;14&lt;/item&gt;&lt;item&gt;15&lt;/item&gt;&lt;item&gt;16&lt;/item&gt;&lt;item&gt;17&lt;/item&gt;&lt;item&gt;18&lt;/item&gt;&lt;item&gt;19&lt;/item&gt;&lt;item&gt;20&lt;/item&gt;&lt;/record-ids&gt;&lt;/item&gt;&lt;/Libraries&gt;"/>
  </w:docVars>
  <w:rsids>
    <w:rsidRoot w:val="00A94E5E"/>
    <w:rsid w:val="000038A6"/>
    <w:rsid w:val="00005BC7"/>
    <w:rsid w:val="000119F1"/>
    <w:rsid w:val="00036738"/>
    <w:rsid w:val="00045DD0"/>
    <w:rsid w:val="00053B16"/>
    <w:rsid w:val="000635F8"/>
    <w:rsid w:val="00066B1B"/>
    <w:rsid w:val="000853BD"/>
    <w:rsid w:val="00094B5B"/>
    <w:rsid w:val="000C2CCE"/>
    <w:rsid w:val="000C7918"/>
    <w:rsid w:val="000D4826"/>
    <w:rsid w:val="000E4F80"/>
    <w:rsid w:val="00102DF8"/>
    <w:rsid w:val="0011235A"/>
    <w:rsid w:val="0011541E"/>
    <w:rsid w:val="00115493"/>
    <w:rsid w:val="00130B6A"/>
    <w:rsid w:val="001408D2"/>
    <w:rsid w:val="00167CE3"/>
    <w:rsid w:val="001803CD"/>
    <w:rsid w:val="00185877"/>
    <w:rsid w:val="001C7614"/>
    <w:rsid w:val="001E7615"/>
    <w:rsid w:val="002739CF"/>
    <w:rsid w:val="0027636C"/>
    <w:rsid w:val="002958ED"/>
    <w:rsid w:val="0029774A"/>
    <w:rsid w:val="002A55FE"/>
    <w:rsid w:val="002D4AA8"/>
    <w:rsid w:val="002F7154"/>
    <w:rsid w:val="0031734A"/>
    <w:rsid w:val="00330F8D"/>
    <w:rsid w:val="0034043C"/>
    <w:rsid w:val="00366CEE"/>
    <w:rsid w:val="00373D01"/>
    <w:rsid w:val="00377C38"/>
    <w:rsid w:val="003A3EBF"/>
    <w:rsid w:val="003A51D9"/>
    <w:rsid w:val="003C0788"/>
    <w:rsid w:val="003E5E5A"/>
    <w:rsid w:val="003F770B"/>
    <w:rsid w:val="0040061F"/>
    <w:rsid w:val="00401F87"/>
    <w:rsid w:val="00404DB6"/>
    <w:rsid w:val="00440540"/>
    <w:rsid w:val="0047121B"/>
    <w:rsid w:val="0048102B"/>
    <w:rsid w:val="004869A6"/>
    <w:rsid w:val="004961EF"/>
    <w:rsid w:val="004D6DF4"/>
    <w:rsid w:val="0050740D"/>
    <w:rsid w:val="00512BA5"/>
    <w:rsid w:val="00530307"/>
    <w:rsid w:val="005701E6"/>
    <w:rsid w:val="00575055"/>
    <w:rsid w:val="005834DE"/>
    <w:rsid w:val="005940A7"/>
    <w:rsid w:val="005A63C5"/>
    <w:rsid w:val="005C1A31"/>
    <w:rsid w:val="005E40AB"/>
    <w:rsid w:val="00605C7A"/>
    <w:rsid w:val="00621E6F"/>
    <w:rsid w:val="00637CAA"/>
    <w:rsid w:val="00643AE7"/>
    <w:rsid w:val="00654BA6"/>
    <w:rsid w:val="00654DCC"/>
    <w:rsid w:val="006606C3"/>
    <w:rsid w:val="00672A51"/>
    <w:rsid w:val="00683024"/>
    <w:rsid w:val="00684EA2"/>
    <w:rsid w:val="006A5AC8"/>
    <w:rsid w:val="006B4694"/>
    <w:rsid w:val="006D0CDF"/>
    <w:rsid w:val="006D137E"/>
    <w:rsid w:val="006E569D"/>
    <w:rsid w:val="006E68C8"/>
    <w:rsid w:val="006F5C6B"/>
    <w:rsid w:val="007003D8"/>
    <w:rsid w:val="00713568"/>
    <w:rsid w:val="00717366"/>
    <w:rsid w:val="007216A8"/>
    <w:rsid w:val="00752A31"/>
    <w:rsid w:val="007778BC"/>
    <w:rsid w:val="007A300B"/>
    <w:rsid w:val="007B4CFC"/>
    <w:rsid w:val="007B5ACD"/>
    <w:rsid w:val="007C0DD1"/>
    <w:rsid w:val="007F5062"/>
    <w:rsid w:val="007F7A9F"/>
    <w:rsid w:val="00811BEB"/>
    <w:rsid w:val="00815E01"/>
    <w:rsid w:val="00844AC5"/>
    <w:rsid w:val="00847953"/>
    <w:rsid w:val="00855F98"/>
    <w:rsid w:val="00897F9E"/>
    <w:rsid w:val="008A7D5B"/>
    <w:rsid w:val="008B0FDF"/>
    <w:rsid w:val="008B2A7E"/>
    <w:rsid w:val="008D4B16"/>
    <w:rsid w:val="009001CE"/>
    <w:rsid w:val="009148B3"/>
    <w:rsid w:val="00931CEA"/>
    <w:rsid w:val="0093286F"/>
    <w:rsid w:val="0093562D"/>
    <w:rsid w:val="00944D7F"/>
    <w:rsid w:val="009837A9"/>
    <w:rsid w:val="00985DE0"/>
    <w:rsid w:val="009C6F2F"/>
    <w:rsid w:val="009D34D4"/>
    <w:rsid w:val="00A0100B"/>
    <w:rsid w:val="00A03908"/>
    <w:rsid w:val="00A04F4B"/>
    <w:rsid w:val="00A170B6"/>
    <w:rsid w:val="00A257C5"/>
    <w:rsid w:val="00A262E2"/>
    <w:rsid w:val="00A26DC9"/>
    <w:rsid w:val="00A62474"/>
    <w:rsid w:val="00A7304B"/>
    <w:rsid w:val="00A8539A"/>
    <w:rsid w:val="00A94E5E"/>
    <w:rsid w:val="00AD0208"/>
    <w:rsid w:val="00AD416E"/>
    <w:rsid w:val="00AD4874"/>
    <w:rsid w:val="00AE2DF4"/>
    <w:rsid w:val="00AE64F7"/>
    <w:rsid w:val="00AF18A6"/>
    <w:rsid w:val="00B16F8F"/>
    <w:rsid w:val="00B268FA"/>
    <w:rsid w:val="00B428A1"/>
    <w:rsid w:val="00B465F5"/>
    <w:rsid w:val="00B5499B"/>
    <w:rsid w:val="00B606B8"/>
    <w:rsid w:val="00B70A4F"/>
    <w:rsid w:val="00B744DF"/>
    <w:rsid w:val="00B745B5"/>
    <w:rsid w:val="00B92D8C"/>
    <w:rsid w:val="00B92D9B"/>
    <w:rsid w:val="00BA4678"/>
    <w:rsid w:val="00BA4EA5"/>
    <w:rsid w:val="00BD2F2E"/>
    <w:rsid w:val="00C25760"/>
    <w:rsid w:val="00C452EA"/>
    <w:rsid w:val="00C50C0A"/>
    <w:rsid w:val="00C53602"/>
    <w:rsid w:val="00C65ADC"/>
    <w:rsid w:val="00C765A0"/>
    <w:rsid w:val="00C76777"/>
    <w:rsid w:val="00C770A5"/>
    <w:rsid w:val="00CA5786"/>
    <w:rsid w:val="00CC29AA"/>
    <w:rsid w:val="00CC6BC4"/>
    <w:rsid w:val="00CE2D95"/>
    <w:rsid w:val="00CF2A19"/>
    <w:rsid w:val="00D12701"/>
    <w:rsid w:val="00D20D7C"/>
    <w:rsid w:val="00D4295F"/>
    <w:rsid w:val="00D573E0"/>
    <w:rsid w:val="00D60A16"/>
    <w:rsid w:val="00D915AB"/>
    <w:rsid w:val="00D91A2E"/>
    <w:rsid w:val="00D95974"/>
    <w:rsid w:val="00DA5962"/>
    <w:rsid w:val="00DD1D4E"/>
    <w:rsid w:val="00DE02E8"/>
    <w:rsid w:val="00E04FB1"/>
    <w:rsid w:val="00E3119B"/>
    <w:rsid w:val="00E33FDE"/>
    <w:rsid w:val="00E416C1"/>
    <w:rsid w:val="00E4342C"/>
    <w:rsid w:val="00E803E6"/>
    <w:rsid w:val="00E87847"/>
    <w:rsid w:val="00E95DB7"/>
    <w:rsid w:val="00E96227"/>
    <w:rsid w:val="00EC60CD"/>
    <w:rsid w:val="00EC6B94"/>
    <w:rsid w:val="00ED1F61"/>
    <w:rsid w:val="00EE089A"/>
    <w:rsid w:val="00F07D40"/>
    <w:rsid w:val="00F13480"/>
    <w:rsid w:val="00F15320"/>
    <w:rsid w:val="00F35427"/>
    <w:rsid w:val="00F3600E"/>
    <w:rsid w:val="00F37BF4"/>
    <w:rsid w:val="00F40450"/>
    <w:rsid w:val="00F40DFA"/>
    <w:rsid w:val="00F5654A"/>
    <w:rsid w:val="00F575AD"/>
    <w:rsid w:val="00F936E6"/>
    <w:rsid w:val="00FA18F9"/>
    <w:rsid w:val="00FC3192"/>
    <w:rsid w:val="00FF71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523DA"/>
  <w15:chartTrackingRefBased/>
  <w15:docId w15:val="{B042CCE5-53AC-468C-8535-A4A5DF2C6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D48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54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B5499B"/>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2739C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LineNumber">
    <w:name w:val="line number"/>
    <w:basedOn w:val="DefaultParagraphFont"/>
    <w:uiPriority w:val="99"/>
    <w:semiHidden/>
    <w:unhideWhenUsed/>
    <w:rsid w:val="00CC29AA"/>
  </w:style>
  <w:style w:type="character" w:styleId="CommentReference">
    <w:name w:val="annotation reference"/>
    <w:basedOn w:val="DefaultParagraphFont"/>
    <w:uiPriority w:val="99"/>
    <w:semiHidden/>
    <w:unhideWhenUsed/>
    <w:rsid w:val="00F40450"/>
    <w:rPr>
      <w:sz w:val="16"/>
      <w:szCs w:val="16"/>
    </w:rPr>
  </w:style>
  <w:style w:type="paragraph" w:styleId="CommentText">
    <w:name w:val="annotation text"/>
    <w:basedOn w:val="Normal"/>
    <w:link w:val="CommentTextChar"/>
    <w:uiPriority w:val="99"/>
    <w:semiHidden/>
    <w:unhideWhenUsed/>
    <w:rsid w:val="00F40450"/>
    <w:pPr>
      <w:spacing w:line="240" w:lineRule="auto"/>
    </w:pPr>
    <w:rPr>
      <w:sz w:val="20"/>
      <w:szCs w:val="20"/>
    </w:rPr>
  </w:style>
  <w:style w:type="character" w:customStyle="1" w:styleId="CommentTextChar">
    <w:name w:val="Comment Text Char"/>
    <w:basedOn w:val="DefaultParagraphFont"/>
    <w:link w:val="CommentText"/>
    <w:uiPriority w:val="99"/>
    <w:semiHidden/>
    <w:rsid w:val="00F40450"/>
    <w:rPr>
      <w:sz w:val="20"/>
      <w:szCs w:val="20"/>
    </w:rPr>
  </w:style>
  <w:style w:type="paragraph" w:styleId="BalloonText">
    <w:name w:val="Balloon Text"/>
    <w:basedOn w:val="Normal"/>
    <w:link w:val="BalloonTextChar"/>
    <w:uiPriority w:val="99"/>
    <w:semiHidden/>
    <w:unhideWhenUsed/>
    <w:rsid w:val="00F404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0450"/>
    <w:rPr>
      <w:rFonts w:ascii="Segoe UI" w:hAnsi="Segoe UI" w:cs="Segoe UI"/>
      <w:sz w:val="18"/>
      <w:szCs w:val="18"/>
    </w:rPr>
  </w:style>
  <w:style w:type="character" w:customStyle="1" w:styleId="Heading2Char">
    <w:name w:val="Heading 2 Char"/>
    <w:basedOn w:val="DefaultParagraphFont"/>
    <w:link w:val="Heading2"/>
    <w:uiPriority w:val="9"/>
    <w:rsid w:val="00AD4874"/>
    <w:rPr>
      <w:rFonts w:asciiTheme="majorHAnsi" w:eastAsiaTheme="majorEastAsia" w:hAnsiTheme="majorHAnsi" w:cstheme="majorBidi"/>
      <w:color w:val="2E74B5" w:themeColor="accent1" w:themeShade="BF"/>
      <w:sz w:val="26"/>
      <w:szCs w:val="26"/>
    </w:rPr>
  </w:style>
  <w:style w:type="paragraph" w:customStyle="1" w:styleId="EndNoteBibliographyTitle">
    <w:name w:val="EndNote Bibliography Title"/>
    <w:basedOn w:val="Normal"/>
    <w:link w:val="EndNoteBibliographyTitleChar"/>
    <w:rsid w:val="000119F1"/>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0119F1"/>
    <w:rPr>
      <w:rFonts w:ascii="Calibri" w:hAnsi="Calibri" w:cs="Calibri"/>
      <w:noProof/>
      <w:lang w:val="en-US"/>
    </w:rPr>
  </w:style>
  <w:style w:type="paragraph" w:customStyle="1" w:styleId="EndNoteBibliography">
    <w:name w:val="EndNote Bibliography"/>
    <w:basedOn w:val="Normal"/>
    <w:link w:val="EndNoteBibliographyChar"/>
    <w:rsid w:val="000119F1"/>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0119F1"/>
    <w:rPr>
      <w:rFonts w:ascii="Calibri" w:hAnsi="Calibri" w:cs="Calibri"/>
      <w:noProof/>
      <w:lang w:val="en-US"/>
    </w:rPr>
  </w:style>
  <w:style w:type="character" w:styleId="PlaceholderText">
    <w:name w:val="Placeholder Text"/>
    <w:basedOn w:val="DefaultParagraphFont"/>
    <w:uiPriority w:val="99"/>
    <w:semiHidden/>
    <w:rsid w:val="00045DD0"/>
    <w:rPr>
      <w:color w:val="808080"/>
    </w:rPr>
  </w:style>
  <w:style w:type="paragraph" w:styleId="CommentSubject">
    <w:name w:val="annotation subject"/>
    <w:basedOn w:val="CommentText"/>
    <w:next w:val="CommentText"/>
    <w:link w:val="CommentSubjectChar"/>
    <w:uiPriority w:val="99"/>
    <w:semiHidden/>
    <w:unhideWhenUsed/>
    <w:rsid w:val="0011541E"/>
    <w:rPr>
      <w:b/>
      <w:bCs/>
    </w:rPr>
  </w:style>
  <w:style w:type="character" w:customStyle="1" w:styleId="CommentSubjectChar">
    <w:name w:val="Comment Subject Char"/>
    <w:basedOn w:val="CommentTextChar"/>
    <w:link w:val="CommentSubject"/>
    <w:uiPriority w:val="99"/>
    <w:semiHidden/>
    <w:rsid w:val="0011541E"/>
    <w:rPr>
      <w:b/>
      <w:bCs/>
      <w:sz w:val="20"/>
      <w:szCs w:val="20"/>
    </w:rPr>
  </w:style>
  <w:style w:type="character" w:styleId="Hyperlink">
    <w:name w:val="Hyperlink"/>
    <w:basedOn w:val="DefaultParagraphFont"/>
    <w:uiPriority w:val="99"/>
    <w:unhideWhenUsed/>
    <w:rsid w:val="007F7A9F"/>
    <w:rPr>
      <w:color w:val="0563C1" w:themeColor="hyperlink"/>
      <w:u w:val="single"/>
    </w:rPr>
  </w:style>
  <w:style w:type="table" w:styleId="PlainTable3">
    <w:name w:val="Plain Table 3"/>
    <w:basedOn w:val="TableNormal"/>
    <w:uiPriority w:val="43"/>
    <w:rsid w:val="00373D0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
    <w:name w:val="Grid Table 3"/>
    <w:basedOn w:val="TableNormal"/>
    <w:uiPriority w:val="48"/>
    <w:rsid w:val="00373D0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PlainTable5">
    <w:name w:val="Plain Table 5"/>
    <w:basedOn w:val="TableNormal"/>
    <w:uiPriority w:val="45"/>
    <w:rsid w:val="00844AC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844AC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63092">
      <w:bodyDiv w:val="1"/>
      <w:marLeft w:val="0"/>
      <w:marRight w:val="0"/>
      <w:marTop w:val="0"/>
      <w:marBottom w:val="0"/>
      <w:divBdr>
        <w:top w:val="none" w:sz="0" w:space="0" w:color="auto"/>
        <w:left w:val="none" w:sz="0" w:space="0" w:color="auto"/>
        <w:bottom w:val="none" w:sz="0" w:space="0" w:color="auto"/>
        <w:right w:val="none" w:sz="0" w:space="0" w:color="auto"/>
      </w:divBdr>
    </w:div>
    <w:div w:id="586039627">
      <w:bodyDiv w:val="1"/>
      <w:marLeft w:val="0"/>
      <w:marRight w:val="0"/>
      <w:marTop w:val="0"/>
      <w:marBottom w:val="0"/>
      <w:divBdr>
        <w:top w:val="none" w:sz="0" w:space="0" w:color="auto"/>
        <w:left w:val="none" w:sz="0" w:space="0" w:color="auto"/>
        <w:bottom w:val="none" w:sz="0" w:space="0" w:color="auto"/>
        <w:right w:val="none" w:sz="0" w:space="0" w:color="auto"/>
      </w:divBdr>
    </w:div>
    <w:div w:id="154698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comments" Target="comment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6752941-506A-4519-8C80-A88FCCF5A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Pages>16</Pages>
  <Words>8112</Words>
  <Characters>46241</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54245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HEWETT Anna</dc:creator>
  <cp:keywords/>
  <dc:description/>
  <cp:lastModifiedBy>HEWETT Anna</cp:lastModifiedBy>
  <cp:revision>21</cp:revision>
  <dcterms:created xsi:type="dcterms:W3CDTF">2021-07-27T09:14:00Z</dcterms:created>
  <dcterms:modified xsi:type="dcterms:W3CDTF">2021-07-29T14:50:00Z</dcterms:modified>
</cp:coreProperties>
</file>